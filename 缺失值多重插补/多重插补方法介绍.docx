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6A5" w:rsidRPr="005E5760" w:rsidRDefault="009766A5" w:rsidP="00DA1A0F">
      <w:pPr>
        <w:rPr>
          <w:rFonts w:asciiTheme="minorEastAsia" w:hAnsiTheme="minorEastAsia"/>
          <w:b/>
          <w:sz w:val="30"/>
          <w:szCs w:val="30"/>
        </w:rPr>
      </w:pPr>
    </w:p>
    <w:p w:rsidR="009766A5" w:rsidRDefault="009766A5" w:rsidP="005E5760">
      <w:pPr>
        <w:jc w:val="center"/>
        <w:rPr>
          <w:rFonts w:asciiTheme="minorEastAsia" w:hAnsiTheme="minorEastAsia"/>
          <w:b/>
          <w:sz w:val="30"/>
          <w:szCs w:val="30"/>
        </w:rPr>
      </w:pPr>
      <w:r w:rsidRPr="005E5760">
        <w:rPr>
          <w:rFonts w:asciiTheme="minorEastAsia" w:hAnsiTheme="minorEastAsia" w:hint="eastAsia"/>
          <w:b/>
          <w:sz w:val="30"/>
          <w:szCs w:val="30"/>
        </w:rPr>
        <w:t>多重插补方法介绍</w:t>
      </w:r>
    </w:p>
    <w:p w:rsidR="005E5760" w:rsidRPr="005E5760" w:rsidRDefault="005E5760" w:rsidP="00DA1A0F">
      <w:pPr>
        <w:rPr>
          <w:rFonts w:asciiTheme="minorEastAsia" w:hAnsiTheme="minorEastAsia"/>
          <w:b/>
          <w:sz w:val="30"/>
          <w:szCs w:val="30"/>
        </w:rPr>
      </w:pPr>
    </w:p>
    <w:p w:rsidR="00DA1A0F" w:rsidRPr="00287AE5" w:rsidRDefault="00287AE5" w:rsidP="00DA1A0F">
      <w:pPr>
        <w:rPr>
          <w:rFonts w:asciiTheme="minorEastAsia" w:hAnsiTheme="minorEastAsia"/>
          <w:b/>
          <w:sz w:val="24"/>
          <w:szCs w:val="24"/>
        </w:rPr>
      </w:pPr>
      <w:r>
        <w:rPr>
          <w:rFonts w:asciiTheme="minorEastAsia" w:hAnsiTheme="minorEastAsia" w:hint="eastAsia"/>
          <w:b/>
          <w:sz w:val="24"/>
          <w:szCs w:val="24"/>
        </w:rPr>
        <w:t>1、</w:t>
      </w:r>
      <w:r w:rsidR="00DA1A0F" w:rsidRPr="00287AE5">
        <w:rPr>
          <w:rFonts w:asciiTheme="minorEastAsia" w:hAnsiTheme="minorEastAsia" w:hint="eastAsia"/>
          <w:b/>
          <w:sz w:val="24"/>
          <w:szCs w:val="24"/>
        </w:rPr>
        <w:t>简介</w:t>
      </w:r>
    </w:p>
    <w:p w:rsidR="00DA1A0F" w:rsidRPr="00DA1A0F" w:rsidRDefault="00DA1A0F" w:rsidP="00FB18D8">
      <w:pPr>
        <w:autoSpaceDE w:val="0"/>
        <w:autoSpaceDN w:val="0"/>
        <w:adjustRightInd w:val="0"/>
        <w:ind w:firstLineChars="200" w:firstLine="480"/>
        <w:jc w:val="left"/>
        <w:rPr>
          <w:rFonts w:asciiTheme="minorEastAsia" w:hAnsiTheme="minorEastAsia" w:cs="FZSSJW--GB1-0"/>
          <w:kern w:val="0"/>
          <w:sz w:val="24"/>
          <w:szCs w:val="24"/>
        </w:rPr>
      </w:pPr>
      <w:r w:rsidRPr="00DA1A0F">
        <w:rPr>
          <w:rFonts w:asciiTheme="minorEastAsia" w:hAnsiTheme="minorEastAsia" w:cs="FZKTJW--GB1-0" w:hint="eastAsia"/>
          <w:kern w:val="0"/>
          <w:sz w:val="24"/>
          <w:szCs w:val="24"/>
        </w:rPr>
        <w:t>多重插补</w:t>
      </w:r>
      <w:r w:rsidRPr="00DA1A0F">
        <w:rPr>
          <w:rFonts w:asciiTheme="minorEastAsia" w:hAnsiTheme="minorEastAsia" w:cs="FZSSJW--GB1-0" w:hint="eastAsia"/>
          <w:kern w:val="0"/>
          <w:sz w:val="24"/>
          <w:szCs w:val="24"/>
        </w:rPr>
        <w:t>（</w:t>
      </w:r>
      <w:r w:rsidRPr="00DA1A0F">
        <w:rPr>
          <w:rFonts w:asciiTheme="minorEastAsia" w:hAnsiTheme="minorEastAsia" w:cs="TimesNewRoman"/>
          <w:kern w:val="0"/>
          <w:sz w:val="24"/>
          <w:szCs w:val="24"/>
        </w:rPr>
        <w:t>MI</w:t>
      </w:r>
      <w:r w:rsidRPr="00DA1A0F">
        <w:rPr>
          <w:rFonts w:asciiTheme="minorEastAsia" w:hAnsiTheme="minorEastAsia" w:cs="FZSSJW--GB1-0" w:hint="eastAsia"/>
          <w:kern w:val="0"/>
          <w:sz w:val="24"/>
          <w:szCs w:val="24"/>
        </w:rPr>
        <w:t>）是一种基于重复模拟的处理</w:t>
      </w:r>
      <w:proofErr w:type="gramStart"/>
      <w:r w:rsidRPr="00DA1A0F">
        <w:rPr>
          <w:rFonts w:asciiTheme="minorEastAsia" w:hAnsiTheme="minorEastAsia" w:cs="FZSSJW--GB1-0" w:hint="eastAsia"/>
          <w:kern w:val="0"/>
          <w:sz w:val="24"/>
          <w:szCs w:val="24"/>
        </w:rPr>
        <w:t>缺失值</w:t>
      </w:r>
      <w:proofErr w:type="gramEnd"/>
      <w:r w:rsidRPr="00DA1A0F">
        <w:rPr>
          <w:rFonts w:asciiTheme="minorEastAsia" w:hAnsiTheme="minorEastAsia" w:cs="FZSSJW--GB1-0" w:hint="eastAsia"/>
          <w:kern w:val="0"/>
          <w:sz w:val="24"/>
          <w:szCs w:val="24"/>
        </w:rPr>
        <w:t>的方法。在面对复杂的</w:t>
      </w:r>
      <w:proofErr w:type="gramStart"/>
      <w:r w:rsidRPr="00DA1A0F">
        <w:rPr>
          <w:rFonts w:asciiTheme="minorEastAsia" w:hAnsiTheme="minorEastAsia" w:cs="FZSSJW--GB1-0" w:hint="eastAsia"/>
          <w:kern w:val="0"/>
          <w:sz w:val="24"/>
          <w:szCs w:val="24"/>
        </w:rPr>
        <w:t>缺失值问题</w:t>
      </w:r>
      <w:proofErr w:type="gramEnd"/>
      <w:r w:rsidRPr="00DA1A0F">
        <w:rPr>
          <w:rFonts w:asciiTheme="minorEastAsia" w:hAnsiTheme="minorEastAsia" w:cs="FZSSJW--GB1-0" w:hint="eastAsia"/>
          <w:kern w:val="0"/>
          <w:sz w:val="24"/>
          <w:szCs w:val="24"/>
        </w:rPr>
        <w:t>时，</w:t>
      </w:r>
      <w:r w:rsidRPr="00DA1A0F">
        <w:rPr>
          <w:rFonts w:asciiTheme="minorEastAsia" w:hAnsiTheme="minorEastAsia" w:cs="TimesNewRoman"/>
          <w:kern w:val="0"/>
          <w:sz w:val="24"/>
          <w:szCs w:val="24"/>
        </w:rPr>
        <w:t>MI</w:t>
      </w:r>
      <w:r w:rsidRPr="00DA1A0F">
        <w:rPr>
          <w:rFonts w:asciiTheme="minorEastAsia" w:hAnsiTheme="minorEastAsia" w:cs="FZSSJW--GB1-0" w:hint="eastAsia"/>
          <w:kern w:val="0"/>
          <w:sz w:val="24"/>
          <w:szCs w:val="24"/>
        </w:rPr>
        <w:t>是最常选用的方法，它将从一个包含</w:t>
      </w:r>
      <w:proofErr w:type="gramStart"/>
      <w:r w:rsidRPr="00DA1A0F">
        <w:rPr>
          <w:rFonts w:asciiTheme="minorEastAsia" w:hAnsiTheme="minorEastAsia" w:cs="FZSSJW--GB1-0" w:hint="eastAsia"/>
          <w:kern w:val="0"/>
          <w:sz w:val="24"/>
          <w:szCs w:val="24"/>
        </w:rPr>
        <w:t>缺失值</w:t>
      </w:r>
      <w:proofErr w:type="gramEnd"/>
      <w:r w:rsidRPr="00DA1A0F">
        <w:rPr>
          <w:rFonts w:asciiTheme="minorEastAsia" w:hAnsiTheme="minorEastAsia" w:cs="FZSSJW--GB1-0" w:hint="eastAsia"/>
          <w:kern w:val="0"/>
          <w:sz w:val="24"/>
          <w:szCs w:val="24"/>
        </w:rPr>
        <w:t>的数据</w:t>
      </w:r>
      <w:r w:rsidR="00F279CA">
        <w:rPr>
          <w:rFonts w:asciiTheme="minorEastAsia" w:hAnsiTheme="minorEastAsia" w:cs="FZSSJW--GB1-0" w:hint="eastAsia"/>
          <w:kern w:val="0"/>
          <w:sz w:val="24"/>
          <w:szCs w:val="24"/>
        </w:rPr>
        <w:t>框</w:t>
      </w:r>
      <w:r w:rsidR="00F279CA" w:rsidRPr="00DA1A0F">
        <w:rPr>
          <w:rFonts w:asciiTheme="minorEastAsia" w:hAnsiTheme="minorEastAsia" w:cs="FZSSJW--GB1-0" w:hint="eastAsia"/>
          <w:kern w:val="0"/>
          <w:sz w:val="24"/>
          <w:szCs w:val="24"/>
        </w:rPr>
        <w:t>中</w:t>
      </w:r>
      <w:r w:rsidRPr="00DA1A0F">
        <w:rPr>
          <w:rFonts w:asciiTheme="minorEastAsia" w:hAnsiTheme="minorEastAsia" w:cs="FZSSJW--GB1-0" w:hint="eastAsia"/>
          <w:kern w:val="0"/>
          <w:sz w:val="24"/>
          <w:szCs w:val="24"/>
        </w:rPr>
        <w:t>生成</w:t>
      </w:r>
      <w:r w:rsidR="00F279CA">
        <w:rPr>
          <w:rFonts w:asciiTheme="minorEastAsia" w:hAnsiTheme="minorEastAsia" w:cs="FZSSJW--GB1-0" w:hint="eastAsia"/>
          <w:kern w:val="0"/>
          <w:sz w:val="24"/>
          <w:szCs w:val="24"/>
        </w:rPr>
        <w:t>n</w:t>
      </w:r>
      <w:r w:rsidRPr="00DA1A0F">
        <w:rPr>
          <w:rFonts w:asciiTheme="minorEastAsia" w:hAnsiTheme="minorEastAsia" w:cs="FZSSJW--GB1-0" w:hint="eastAsia"/>
          <w:kern w:val="0"/>
          <w:sz w:val="24"/>
          <w:szCs w:val="24"/>
        </w:rPr>
        <w:t>组</w:t>
      </w:r>
      <w:r w:rsidR="00F279CA">
        <w:rPr>
          <w:rFonts w:asciiTheme="minorEastAsia" w:hAnsiTheme="minorEastAsia" w:cs="FZSSJW--GB1-0" w:hint="eastAsia"/>
          <w:kern w:val="0"/>
          <w:sz w:val="24"/>
          <w:szCs w:val="24"/>
        </w:rPr>
        <w:t>插补后的完整</w:t>
      </w:r>
      <w:r w:rsidRPr="00DA1A0F">
        <w:rPr>
          <w:rFonts w:asciiTheme="minorEastAsia" w:hAnsiTheme="minorEastAsia" w:cs="FZSSJW--GB1-0" w:hint="eastAsia"/>
          <w:kern w:val="0"/>
          <w:sz w:val="24"/>
          <w:szCs w:val="24"/>
        </w:rPr>
        <w:t>数据集（</w:t>
      </w:r>
      <w:r w:rsidR="00F279CA">
        <w:rPr>
          <w:rFonts w:asciiTheme="minorEastAsia" w:hAnsiTheme="minorEastAsia" w:cs="FZSSJW--GB1-0" w:hint="eastAsia"/>
          <w:kern w:val="0"/>
          <w:sz w:val="24"/>
          <w:szCs w:val="24"/>
        </w:rPr>
        <w:t>n</w:t>
      </w:r>
      <w:r w:rsidRPr="00DA1A0F">
        <w:rPr>
          <w:rFonts w:asciiTheme="minorEastAsia" w:hAnsiTheme="minorEastAsia" w:cs="FZSSJW--GB1-0" w:hint="eastAsia"/>
          <w:kern w:val="0"/>
          <w:sz w:val="24"/>
          <w:szCs w:val="24"/>
        </w:rPr>
        <w:t>通常是</w:t>
      </w:r>
      <w:r w:rsidRPr="00DA1A0F">
        <w:rPr>
          <w:rFonts w:asciiTheme="minorEastAsia" w:hAnsiTheme="minorEastAsia" w:cs="TimesNewRoman"/>
          <w:kern w:val="0"/>
          <w:sz w:val="24"/>
          <w:szCs w:val="24"/>
        </w:rPr>
        <w:t>3</w:t>
      </w:r>
      <w:r w:rsidRPr="00DA1A0F">
        <w:rPr>
          <w:rFonts w:asciiTheme="minorEastAsia" w:hAnsiTheme="minorEastAsia" w:cs="FZSSJW--GB1-0" w:hint="eastAsia"/>
          <w:kern w:val="0"/>
          <w:sz w:val="24"/>
          <w:szCs w:val="24"/>
        </w:rPr>
        <w:t>到</w:t>
      </w:r>
      <w:r w:rsidRPr="00DA1A0F">
        <w:rPr>
          <w:rFonts w:asciiTheme="minorEastAsia" w:hAnsiTheme="minorEastAsia" w:cs="TimesNewRoman"/>
          <w:kern w:val="0"/>
          <w:sz w:val="24"/>
          <w:szCs w:val="24"/>
        </w:rPr>
        <w:t>10</w:t>
      </w:r>
      <w:r w:rsidRPr="00DA1A0F">
        <w:rPr>
          <w:rFonts w:asciiTheme="minorEastAsia" w:hAnsiTheme="minorEastAsia" w:cs="FZSSJW--GB1-0" w:hint="eastAsia"/>
          <w:kern w:val="0"/>
          <w:sz w:val="24"/>
          <w:szCs w:val="24"/>
        </w:rPr>
        <w:t>）</w:t>
      </w:r>
      <w:r w:rsidR="00F279CA">
        <w:rPr>
          <w:rFonts w:asciiTheme="minorEastAsia" w:hAnsiTheme="minorEastAsia" w:cs="FZSSJW--GB1-0" w:hint="eastAsia"/>
          <w:kern w:val="0"/>
          <w:sz w:val="24"/>
          <w:szCs w:val="24"/>
        </w:rPr>
        <w:t>，每一组插补后的数据集为一种插补可能，n组</w:t>
      </w:r>
      <w:proofErr w:type="gramStart"/>
      <w:r w:rsidR="00F279CA">
        <w:rPr>
          <w:rFonts w:asciiTheme="minorEastAsia" w:hAnsiTheme="minorEastAsia" w:cs="FZSSJW--GB1-0" w:hint="eastAsia"/>
          <w:kern w:val="0"/>
          <w:sz w:val="24"/>
          <w:szCs w:val="24"/>
        </w:rPr>
        <w:t>数据集即为</w:t>
      </w:r>
      <w:proofErr w:type="gramEnd"/>
      <w:r w:rsidR="00F279CA">
        <w:rPr>
          <w:rFonts w:asciiTheme="minorEastAsia" w:hAnsiTheme="minorEastAsia" w:cs="FZSSJW--GB1-0" w:hint="eastAsia"/>
          <w:kern w:val="0"/>
          <w:sz w:val="24"/>
          <w:szCs w:val="24"/>
        </w:rPr>
        <w:t>n</w:t>
      </w:r>
      <w:proofErr w:type="gramStart"/>
      <w:r w:rsidR="00F279CA">
        <w:rPr>
          <w:rFonts w:asciiTheme="minorEastAsia" w:hAnsiTheme="minorEastAsia" w:cs="FZSSJW--GB1-0" w:hint="eastAsia"/>
          <w:kern w:val="0"/>
          <w:sz w:val="24"/>
          <w:szCs w:val="24"/>
        </w:rPr>
        <w:t>个</w:t>
      </w:r>
      <w:proofErr w:type="gramEnd"/>
      <w:r w:rsidR="00F279CA">
        <w:rPr>
          <w:rFonts w:asciiTheme="minorEastAsia" w:hAnsiTheme="minorEastAsia" w:cs="FZSSJW--GB1-0" w:hint="eastAsia"/>
          <w:kern w:val="0"/>
          <w:sz w:val="24"/>
          <w:szCs w:val="24"/>
        </w:rPr>
        <w:t>插补可能</w:t>
      </w:r>
      <w:r w:rsidRPr="00DA1A0F">
        <w:rPr>
          <w:rFonts w:asciiTheme="minorEastAsia" w:hAnsiTheme="minorEastAsia" w:cs="FZSSJW--GB1-0" w:hint="eastAsia"/>
          <w:kern w:val="0"/>
          <w:sz w:val="24"/>
          <w:szCs w:val="24"/>
        </w:rPr>
        <w:t>。每个</w:t>
      </w:r>
      <w:r w:rsidR="00F279CA">
        <w:rPr>
          <w:rFonts w:asciiTheme="minorEastAsia" w:hAnsiTheme="minorEastAsia" w:cs="FZSSJW--GB1-0" w:hint="eastAsia"/>
          <w:kern w:val="0"/>
          <w:sz w:val="24"/>
          <w:szCs w:val="24"/>
        </w:rPr>
        <w:t>插补后的</w:t>
      </w:r>
      <w:r w:rsidR="00F279CA" w:rsidRPr="00DA1A0F">
        <w:rPr>
          <w:rFonts w:asciiTheme="minorEastAsia" w:hAnsiTheme="minorEastAsia" w:cs="FZSSJW--GB1-0" w:hint="eastAsia"/>
          <w:kern w:val="0"/>
          <w:sz w:val="24"/>
          <w:szCs w:val="24"/>
        </w:rPr>
        <w:t>数据</w:t>
      </w:r>
      <w:r w:rsidRPr="00DA1A0F">
        <w:rPr>
          <w:rFonts w:asciiTheme="minorEastAsia" w:hAnsiTheme="minorEastAsia" w:cs="FZSSJW--GB1-0" w:hint="eastAsia"/>
          <w:kern w:val="0"/>
          <w:sz w:val="24"/>
          <w:szCs w:val="24"/>
        </w:rPr>
        <w:t>集中，缺失数据将用蒙特卡洛方法来填补。</w:t>
      </w:r>
      <w:r w:rsidR="00F279CA">
        <w:rPr>
          <w:rFonts w:asciiTheme="minorEastAsia" w:hAnsiTheme="minorEastAsia" w:cs="FZSSJW--GB1-0" w:hint="eastAsia"/>
          <w:kern w:val="0"/>
          <w:sz w:val="24"/>
          <w:szCs w:val="24"/>
        </w:rPr>
        <w:t>之后，with（）函数利用</w:t>
      </w:r>
      <w:r w:rsidR="00BE13A1">
        <w:rPr>
          <w:rFonts w:asciiTheme="minorEastAsia" w:hAnsiTheme="minorEastAsia" w:cs="FZSSJW--GB1-0" w:hint="eastAsia"/>
          <w:kern w:val="0"/>
          <w:sz w:val="24"/>
          <w:szCs w:val="24"/>
        </w:rPr>
        <w:t>统计模型</w:t>
      </w:r>
      <w:r w:rsidR="00F279CA">
        <w:rPr>
          <w:rFonts w:asciiTheme="minorEastAsia" w:hAnsiTheme="minorEastAsia" w:cs="FZSSJW--GB1-0" w:hint="eastAsia"/>
          <w:kern w:val="0"/>
          <w:sz w:val="24"/>
          <w:szCs w:val="24"/>
        </w:rPr>
        <w:t>，对</w:t>
      </w:r>
      <w:r w:rsidRPr="00DA1A0F">
        <w:rPr>
          <w:rFonts w:asciiTheme="minorEastAsia" w:hAnsiTheme="minorEastAsia" w:cs="FZSSJW--GB1-0" w:hint="eastAsia"/>
          <w:kern w:val="0"/>
          <w:sz w:val="24"/>
          <w:szCs w:val="24"/>
        </w:rPr>
        <w:t>每个</w:t>
      </w:r>
      <w:r w:rsidR="00EA5752">
        <w:rPr>
          <w:rFonts w:asciiTheme="minorEastAsia" w:hAnsiTheme="minorEastAsia" w:cs="FZSSJW--GB1-0" w:hint="eastAsia"/>
          <w:kern w:val="0"/>
          <w:sz w:val="24"/>
          <w:szCs w:val="24"/>
        </w:rPr>
        <w:t>插补后</w:t>
      </w:r>
      <w:r w:rsidRPr="00DA1A0F">
        <w:rPr>
          <w:rFonts w:asciiTheme="minorEastAsia" w:hAnsiTheme="minorEastAsia" w:cs="FZSSJW--GB1-0" w:hint="eastAsia"/>
          <w:kern w:val="0"/>
          <w:sz w:val="24"/>
          <w:szCs w:val="24"/>
        </w:rPr>
        <w:t>的数据集</w:t>
      </w:r>
      <w:r w:rsidR="00F279CA">
        <w:rPr>
          <w:rFonts w:asciiTheme="minorEastAsia" w:hAnsiTheme="minorEastAsia" w:cs="FZSSJW--GB1-0" w:hint="eastAsia"/>
          <w:kern w:val="0"/>
          <w:sz w:val="24"/>
          <w:szCs w:val="24"/>
        </w:rPr>
        <w:t>进行统计分析，得到n组统计结果。n组统计结果</w:t>
      </w:r>
      <w:r w:rsidRPr="00DA1A0F">
        <w:rPr>
          <w:rFonts w:asciiTheme="minorEastAsia" w:hAnsiTheme="minorEastAsia" w:cs="FZSSJW--GB1-0" w:hint="eastAsia"/>
          <w:kern w:val="0"/>
          <w:sz w:val="24"/>
          <w:szCs w:val="24"/>
        </w:rPr>
        <w:t>通过组合</w:t>
      </w:r>
      <w:r w:rsidR="00F279CA">
        <w:rPr>
          <w:rFonts w:asciiTheme="minorEastAsia" w:hAnsiTheme="minorEastAsia" w:cs="FZSSJW--GB1-0" w:hint="eastAsia"/>
          <w:kern w:val="0"/>
          <w:sz w:val="24"/>
          <w:szCs w:val="24"/>
        </w:rPr>
        <w:t>函数</w:t>
      </w:r>
      <w:r w:rsidR="005E5760">
        <w:rPr>
          <w:rFonts w:asciiTheme="minorEastAsia" w:hAnsiTheme="minorEastAsia" w:cs="FZSSJW--GB1-0" w:hint="eastAsia"/>
          <w:kern w:val="0"/>
          <w:sz w:val="24"/>
          <w:szCs w:val="24"/>
        </w:rPr>
        <w:t>pool()</w:t>
      </w:r>
      <w:r w:rsidRPr="00DA1A0F">
        <w:rPr>
          <w:rFonts w:asciiTheme="minorEastAsia" w:hAnsiTheme="minorEastAsia" w:cs="FZSSJW--GB1-0" w:hint="eastAsia"/>
          <w:kern w:val="0"/>
          <w:sz w:val="24"/>
          <w:szCs w:val="24"/>
        </w:rPr>
        <w:t>输出</w:t>
      </w:r>
      <w:r w:rsidR="007B1254">
        <w:rPr>
          <w:rFonts w:asciiTheme="minorEastAsia" w:hAnsiTheme="minorEastAsia" w:cs="FZSSJW--GB1-0" w:hint="eastAsia"/>
          <w:kern w:val="0"/>
          <w:sz w:val="24"/>
          <w:szCs w:val="24"/>
        </w:rPr>
        <w:t>最终</w:t>
      </w:r>
      <w:r w:rsidRPr="00DA1A0F">
        <w:rPr>
          <w:rFonts w:asciiTheme="minorEastAsia" w:hAnsiTheme="minorEastAsia" w:cs="FZSSJW--GB1-0" w:hint="eastAsia"/>
          <w:kern w:val="0"/>
          <w:sz w:val="24"/>
          <w:szCs w:val="24"/>
        </w:rPr>
        <w:t>结果</w:t>
      </w:r>
      <w:r w:rsidR="00F279CA">
        <w:rPr>
          <w:rFonts w:asciiTheme="minorEastAsia" w:hAnsiTheme="minorEastAsia" w:cs="FZSSJW--GB1-0" w:hint="eastAsia"/>
          <w:kern w:val="0"/>
          <w:sz w:val="24"/>
          <w:szCs w:val="24"/>
        </w:rPr>
        <w:t>。</w:t>
      </w:r>
      <w:r w:rsidR="007B1254">
        <w:rPr>
          <w:rFonts w:asciiTheme="minorEastAsia" w:hAnsiTheme="minorEastAsia" w:cs="FZSSJW--GB1-0" w:hint="eastAsia"/>
          <w:kern w:val="0"/>
          <w:sz w:val="24"/>
          <w:szCs w:val="24"/>
        </w:rPr>
        <w:t>利用summary()函数查看针对最终结果的</w:t>
      </w:r>
      <w:r w:rsidR="005E5760">
        <w:rPr>
          <w:rFonts w:asciiTheme="minorEastAsia" w:hAnsiTheme="minorEastAsia" w:cs="FZSSJW--GB1-0" w:hint="eastAsia"/>
          <w:kern w:val="0"/>
          <w:sz w:val="24"/>
          <w:szCs w:val="24"/>
        </w:rPr>
        <w:t>评价指标</w:t>
      </w:r>
      <w:r w:rsidR="00F279CA">
        <w:rPr>
          <w:rFonts w:asciiTheme="minorEastAsia" w:hAnsiTheme="minorEastAsia" w:cs="FZSSJW--GB1-0" w:hint="eastAsia"/>
          <w:kern w:val="0"/>
          <w:sz w:val="24"/>
          <w:szCs w:val="24"/>
        </w:rPr>
        <w:t>，</w:t>
      </w:r>
      <w:r w:rsidR="008174D7">
        <w:rPr>
          <w:rFonts w:asciiTheme="minorEastAsia" w:hAnsiTheme="minorEastAsia" w:cs="FZSSJW--GB1-0" w:hint="eastAsia"/>
          <w:kern w:val="0"/>
          <w:sz w:val="24"/>
          <w:szCs w:val="24"/>
        </w:rPr>
        <w:t>通过这些评价直接评估插值拟合后的插值质量。本课题分别以前12小时和后12小时的有创收缩压</w:t>
      </w:r>
      <w:r w:rsidR="00BE13A1">
        <w:rPr>
          <w:rFonts w:asciiTheme="minorEastAsia" w:hAnsiTheme="minorEastAsia" w:cs="FZSSJW--GB1-0" w:hint="eastAsia"/>
          <w:kern w:val="0"/>
          <w:sz w:val="24"/>
          <w:szCs w:val="24"/>
        </w:rPr>
        <w:t>、舒张压、平均压</w:t>
      </w:r>
      <w:r w:rsidR="008174D7">
        <w:rPr>
          <w:rFonts w:asciiTheme="minorEastAsia" w:hAnsiTheme="minorEastAsia" w:cs="FZSSJW--GB1-0" w:hint="eastAsia"/>
          <w:kern w:val="0"/>
          <w:sz w:val="24"/>
          <w:szCs w:val="24"/>
        </w:rPr>
        <w:t>插值填补前12小时和后12小时的无创收缩压</w:t>
      </w:r>
      <w:r w:rsidR="00BE13A1">
        <w:rPr>
          <w:rFonts w:asciiTheme="minorEastAsia" w:hAnsiTheme="minorEastAsia" w:cs="FZSSJW--GB1-0" w:hint="eastAsia"/>
          <w:kern w:val="0"/>
          <w:sz w:val="24"/>
          <w:szCs w:val="24"/>
        </w:rPr>
        <w:t>、舒张压、平均压</w:t>
      </w:r>
      <w:r w:rsidR="008174D7">
        <w:rPr>
          <w:rFonts w:asciiTheme="minorEastAsia" w:hAnsiTheme="minorEastAsia" w:cs="FZSSJW--GB1-0" w:hint="eastAsia"/>
          <w:kern w:val="0"/>
          <w:sz w:val="24"/>
          <w:szCs w:val="24"/>
        </w:rPr>
        <w:t>。</w:t>
      </w:r>
    </w:p>
    <w:p w:rsidR="00DA1A0F" w:rsidRDefault="00EF11BB" w:rsidP="00EF11BB">
      <w:pPr>
        <w:jc w:val="center"/>
        <w:rPr>
          <w:rFonts w:asciiTheme="minorEastAsia" w:hAnsiTheme="minorEastAsia"/>
          <w:sz w:val="24"/>
          <w:szCs w:val="24"/>
        </w:rPr>
      </w:pPr>
      <w:r>
        <w:rPr>
          <w:rFonts w:asciiTheme="minorEastAsia" w:hAnsiTheme="minorEastAsia" w:hint="eastAsia"/>
          <w:noProof/>
          <w:sz w:val="24"/>
          <w:szCs w:val="24"/>
        </w:rPr>
        <w:drawing>
          <wp:inline distT="0" distB="0" distL="0" distR="0">
            <wp:extent cx="3402330" cy="1730665"/>
            <wp:effectExtent l="1905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402330" cy="1730665"/>
                    </a:xfrm>
                    <a:prstGeom prst="rect">
                      <a:avLst/>
                    </a:prstGeom>
                    <a:noFill/>
                    <a:ln w="9525">
                      <a:noFill/>
                      <a:miter lim="800000"/>
                      <a:headEnd/>
                      <a:tailEnd/>
                    </a:ln>
                  </pic:spPr>
                </pic:pic>
              </a:graphicData>
            </a:graphic>
          </wp:inline>
        </w:drawing>
      </w:r>
    </w:p>
    <w:p w:rsidR="00EF11BB" w:rsidRPr="00EF11BB" w:rsidRDefault="00EF11BB" w:rsidP="00EF11BB">
      <w:pPr>
        <w:jc w:val="center"/>
        <w:rPr>
          <w:rFonts w:asciiTheme="minorEastAsia" w:hAnsiTheme="minorEastAsia"/>
          <w:szCs w:val="21"/>
        </w:rPr>
      </w:pPr>
      <w:r w:rsidRPr="00EF11BB">
        <w:rPr>
          <w:rFonts w:asciiTheme="minorEastAsia" w:hAnsiTheme="minorEastAsia" w:hint="eastAsia"/>
          <w:szCs w:val="21"/>
        </w:rPr>
        <w:t>图1 多重插补步骤</w:t>
      </w:r>
    </w:p>
    <w:p w:rsidR="0064670F" w:rsidRDefault="00287AE5" w:rsidP="00DA1A0F">
      <w:pPr>
        <w:rPr>
          <w:rFonts w:asciiTheme="minorEastAsia" w:hAnsiTheme="minorEastAsia"/>
          <w:b/>
          <w:sz w:val="24"/>
          <w:szCs w:val="24"/>
        </w:rPr>
      </w:pPr>
      <w:r>
        <w:rPr>
          <w:rFonts w:asciiTheme="minorEastAsia" w:hAnsiTheme="minorEastAsia" w:hint="eastAsia"/>
          <w:b/>
          <w:sz w:val="24"/>
          <w:szCs w:val="24"/>
        </w:rPr>
        <w:t>2</w:t>
      </w:r>
      <w:r w:rsidR="001E27F5" w:rsidRPr="00287AE5">
        <w:rPr>
          <w:rFonts w:asciiTheme="minorEastAsia" w:hAnsiTheme="minorEastAsia" w:hint="eastAsia"/>
          <w:b/>
          <w:sz w:val="24"/>
          <w:szCs w:val="24"/>
        </w:rPr>
        <w:t>、</w:t>
      </w:r>
      <w:r w:rsidR="00DA1A0F" w:rsidRPr="00287AE5">
        <w:rPr>
          <w:rFonts w:asciiTheme="minorEastAsia" w:hAnsiTheme="minorEastAsia" w:hint="eastAsia"/>
          <w:b/>
          <w:sz w:val="24"/>
          <w:szCs w:val="24"/>
        </w:rPr>
        <w:t>mice</w:t>
      </w:r>
      <w:r w:rsidR="00EF11BB" w:rsidRPr="00287AE5">
        <w:rPr>
          <w:rFonts w:asciiTheme="minorEastAsia" w:hAnsiTheme="minorEastAsia" w:hint="eastAsia"/>
          <w:b/>
          <w:sz w:val="24"/>
          <w:szCs w:val="24"/>
        </w:rPr>
        <w:t>（）插补返回多个完整数据集及相关信息</w:t>
      </w:r>
    </w:p>
    <w:p w:rsidR="00FB18D8" w:rsidRPr="00287AE5" w:rsidRDefault="00FB18D8" w:rsidP="00DA1A0F">
      <w:pPr>
        <w:rPr>
          <w:rFonts w:asciiTheme="minorEastAsia" w:hAnsiTheme="minorEastAsia"/>
          <w:b/>
          <w:sz w:val="24"/>
          <w:szCs w:val="24"/>
        </w:rPr>
      </w:pPr>
      <w:proofErr w:type="gramStart"/>
      <w:r>
        <w:rPr>
          <w:rFonts w:asciiTheme="minorEastAsia" w:hAnsiTheme="minorEastAsia" w:cs="FZSSJW--GB1-0"/>
          <w:kern w:val="0"/>
          <w:sz w:val="24"/>
          <w:szCs w:val="24"/>
        </w:rPr>
        <w:t>imp</w:t>
      </w:r>
      <w:proofErr w:type="gramEnd"/>
      <w:r>
        <w:rPr>
          <w:rFonts w:asciiTheme="minorEastAsia" w:hAnsiTheme="minorEastAsia" w:cs="FZSSJW--GB1-0"/>
          <w:kern w:val="0"/>
          <w:sz w:val="24"/>
          <w:szCs w:val="24"/>
        </w:rPr>
        <w:t>&lt;-mice(</w:t>
      </w:r>
      <w:proofErr w:type="spellStart"/>
      <w:r>
        <w:rPr>
          <w:rFonts w:asciiTheme="minorEastAsia" w:hAnsiTheme="minorEastAsia" w:cs="FZSSJW--GB1-0"/>
          <w:kern w:val="0"/>
          <w:sz w:val="24"/>
          <w:szCs w:val="24"/>
        </w:rPr>
        <w:t>data</w:t>
      </w:r>
      <w:r w:rsidRPr="00287AE5">
        <w:rPr>
          <w:rFonts w:asciiTheme="minorEastAsia" w:hAnsiTheme="minorEastAsia" w:cs="FZSSJW--GB1-0"/>
          <w:kern w:val="0"/>
          <w:sz w:val="24"/>
          <w:szCs w:val="24"/>
        </w:rPr>
        <w:t>,m</w:t>
      </w:r>
      <w:proofErr w:type="spellEnd"/>
      <w:r w:rsidRPr="00287AE5">
        <w:rPr>
          <w:rFonts w:asciiTheme="minorEastAsia" w:hAnsiTheme="minorEastAsia" w:cs="FZSSJW--GB1-0"/>
          <w:kern w:val="0"/>
          <w:sz w:val="24"/>
          <w:szCs w:val="24"/>
        </w:rPr>
        <w:t>=5,method='</w:t>
      </w:r>
      <w:proofErr w:type="spellStart"/>
      <w:r w:rsidRPr="00287AE5">
        <w:rPr>
          <w:rFonts w:asciiTheme="minorEastAsia" w:hAnsiTheme="minorEastAsia" w:cs="FZSSJW--GB1-0"/>
          <w:kern w:val="0"/>
          <w:sz w:val="24"/>
          <w:szCs w:val="24"/>
        </w:rPr>
        <w:t>norm.predict</w:t>
      </w:r>
      <w:proofErr w:type="spellEnd"/>
      <w:r w:rsidRPr="00287AE5">
        <w:rPr>
          <w:rFonts w:asciiTheme="minorEastAsia" w:hAnsiTheme="minorEastAsia" w:cs="FZSSJW--GB1-0"/>
          <w:kern w:val="0"/>
          <w:sz w:val="24"/>
          <w:szCs w:val="24"/>
        </w:rPr>
        <w:t>')</w:t>
      </w:r>
    </w:p>
    <w:p w:rsidR="00C95ACE" w:rsidRDefault="001E27F5" w:rsidP="00EF11BB">
      <w:pPr>
        <w:autoSpaceDE w:val="0"/>
        <w:autoSpaceDN w:val="0"/>
        <w:adjustRightInd w:val="0"/>
        <w:ind w:firstLineChars="200" w:firstLine="480"/>
        <w:jc w:val="left"/>
        <w:rPr>
          <w:rFonts w:asciiTheme="minorEastAsia" w:hAnsiTheme="minorEastAsia" w:cs="FZSSJW--GB1-0"/>
          <w:kern w:val="0"/>
          <w:sz w:val="24"/>
          <w:szCs w:val="24"/>
        </w:rPr>
      </w:pPr>
      <w:r w:rsidRPr="001E27F5">
        <w:rPr>
          <w:rFonts w:asciiTheme="minorEastAsia" w:hAnsiTheme="minorEastAsia" w:cs="FZSSJW--GB1-0" w:hint="eastAsia"/>
          <w:kern w:val="0"/>
          <w:sz w:val="24"/>
          <w:szCs w:val="24"/>
        </w:rPr>
        <w:t>在mice函数中输入包含缺失数据的数据框</w:t>
      </w:r>
      <w:r w:rsidR="002A1B23">
        <w:rPr>
          <w:rFonts w:asciiTheme="minorEastAsia" w:hAnsiTheme="minorEastAsia" w:cs="FZSSJW--GB1-0" w:hint="eastAsia"/>
          <w:kern w:val="0"/>
          <w:sz w:val="24"/>
          <w:szCs w:val="24"/>
        </w:rPr>
        <w:t>data</w:t>
      </w:r>
      <w:r w:rsidRPr="001E27F5">
        <w:rPr>
          <w:rFonts w:asciiTheme="minorEastAsia" w:hAnsiTheme="minorEastAsia" w:cs="FZSSJW--GB1-0" w:hint="eastAsia"/>
          <w:kern w:val="0"/>
          <w:sz w:val="24"/>
          <w:szCs w:val="24"/>
        </w:rPr>
        <w:t>，</w:t>
      </w:r>
      <w:r w:rsidR="002A1B23">
        <w:rPr>
          <w:rFonts w:asciiTheme="minorEastAsia" w:hAnsiTheme="minorEastAsia" w:cs="FZSSJW--GB1-0" w:hint="eastAsia"/>
          <w:kern w:val="0"/>
          <w:sz w:val="24"/>
          <w:szCs w:val="24"/>
        </w:rPr>
        <w:t>该函数的输入参数包括插补后的完整数据集个数m，插补方法method。</w:t>
      </w:r>
      <w:r w:rsidR="00EF11BB">
        <w:rPr>
          <w:rFonts w:asciiTheme="minorEastAsia" w:hAnsiTheme="minorEastAsia" w:cs="FZSSJW--GB1-0" w:hint="eastAsia"/>
          <w:kern w:val="0"/>
          <w:sz w:val="24"/>
          <w:szCs w:val="24"/>
        </w:rPr>
        <w:t>每个完整数据集都是通过对原始数据框中的缺失数据进行插补而生成的</w:t>
      </w:r>
      <w:r w:rsidR="002A1B23">
        <w:rPr>
          <w:rFonts w:asciiTheme="minorEastAsia" w:hAnsiTheme="minorEastAsia" w:cs="FZSSJW--GB1-0" w:hint="eastAsia"/>
          <w:kern w:val="0"/>
          <w:sz w:val="24"/>
          <w:szCs w:val="24"/>
        </w:rPr>
        <w:t>，每一个插补后的完整数据</w:t>
      </w:r>
      <w:proofErr w:type="gramStart"/>
      <w:r w:rsidR="002A1B23">
        <w:rPr>
          <w:rFonts w:asciiTheme="minorEastAsia" w:hAnsiTheme="minorEastAsia" w:cs="FZSSJW--GB1-0" w:hint="eastAsia"/>
          <w:kern w:val="0"/>
          <w:sz w:val="24"/>
          <w:szCs w:val="24"/>
        </w:rPr>
        <w:t>集代表</w:t>
      </w:r>
      <w:proofErr w:type="gramEnd"/>
      <w:r w:rsidR="002A1B23">
        <w:rPr>
          <w:rFonts w:asciiTheme="minorEastAsia" w:hAnsiTheme="minorEastAsia" w:cs="FZSSJW--GB1-0" w:hint="eastAsia"/>
          <w:kern w:val="0"/>
          <w:sz w:val="24"/>
          <w:szCs w:val="24"/>
        </w:rPr>
        <w:t>一种插补可能性</w:t>
      </w:r>
      <w:r w:rsidR="00EF11BB">
        <w:rPr>
          <w:rFonts w:asciiTheme="minorEastAsia" w:hAnsiTheme="minorEastAsia" w:cs="FZSSJW--GB1-0" w:hint="eastAsia"/>
          <w:kern w:val="0"/>
          <w:sz w:val="24"/>
          <w:szCs w:val="24"/>
        </w:rPr>
        <w:t>。</w:t>
      </w:r>
      <w:r w:rsidRPr="001E27F5">
        <w:rPr>
          <w:rFonts w:asciiTheme="minorEastAsia" w:hAnsiTheme="minorEastAsia" w:cs="FZSSJW--GB1-0" w:hint="eastAsia"/>
          <w:kern w:val="0"/>
          <w:sz w:val="24"/>
          <w:szCs w:val="24"/>
        </w:rPr>
        <w:t>由于插补有随机的成分，因此每个完整数据集都略有不同。</w:t>
      </w:r>
      <w:r>
        <w:rPr>
          <w:rFonts w:asciiTheme="minorEastAsia" w:hAnsiTheme="minorEastAsia" w:cs="FZSSJW--GB1-0" w:hint="eastAsia"/>
          <w:kern w:val="0"/>
          <w:sz w:val="24"/>
          <w:szCs w:val="24"/>
        </w:rPr>
        <w:t>插补方法如</w:t>
      </w:r>
      <w:r w:rsidR="001466E4">
        <w:rPr>
          <w:rFonts w:asciiTheme="minorEastAsia" w:hAnsiTheme="minorEastAsia" w:cs="FZSSJW--GB1-0" w:hint="eastAsia"/>
          <w:kern w:val="0"/>
          <w:sz w:val="24"/>
          <w:szCs w:val="24"/>
        </w:rPr>
        <w:t>图2所示，返回imp信息如图</w:t>
      </w:r>
      <w:r w:rsidR="002A1B23">
        <w:rPr>
          <w:rFonts w:asciiTheme="minorEastAsia" w:hAnsiTheme="minorEastAsia" w:cs="FZSSJW--GB1-0" w:hint="eastAsia"/>
          <w:kern w:val="0"/>
          <w:sz w:val="24"/>
          <w:szCs w:val="24"/>
        </w:rPr>
        <w:t>3</w:t>
      </w:r>
      <w:r w:rsidR="001466E4">
        <w:rPr>
          <w:rFonts w:asciiTheme="minorEastAsia" w:hAnsiTheme="minorEastAsia" w:cs="FZSSJW--GB1-0" w:hint="eastAsia"/>
          <w:kern w:val="0"/>
          <w:sz w:val="24"/>
          <w:szCs w:val="24"/>
        </w:rPr>
        <w:t>所示，插补的</w:t>
      </w:r>
      <w:r w:rsidR="00F318AB">
        <w:rPr>
          <w:rFonts w:asciiTheme="minorEastAsia" w:hAnsiTheme="minorEastAsia" w:cs="FZSSJW--GB1-0" w:hint="eastAsia"/>
          <w:kern w:val="0"/>
          <w:sz w:val="24"/>
          <w:szCs w:val="24"/>
        </w:rPr>
        <w:t>数据集</w:t>
      </w:r>
      <w:r w:rsidR="007B1254">
        <w:rPr>
          <w:rFonts w:asciiTheme="minorEastAsia" w:hAnsiTheme="minorEastAsia" w:cs="FZSSJW--GB1-0" w:hint="eastAsia"/>
          <w:kern w:val="0"/>
          <w:sz w:val="24"/>
          <w:szCs w:val="24"/>
        </w:rPr>
        <w:t>在</w:t>
      </w:r>
      <w:r w:rsidR="00FF1DCC">
        <w:rPr>
          <w:rFonts w:asciiTheme="minorEastAsia" w:hAnsiTheme="minorEastAsia" w:cs="FZSSJW--GB1-0" w:hint="eastAsia"/>
          <w:kern w:val="0"/>
          <w:sz w:val="24"/>
          <w:szCs w:val="24"/>
        </w:rPr>
        <w:t>图3红框中标出。</w:t>
      </w:r>
    </w:p>
    <w:p w:rsidR="00EA127B" w:rsidRPr="001E27F5" w:rsidRDefault="00EA127B" w:rsidP="00EF11BB">
      <w:pPr>
        <w:autoSpaceDE w:val="0"/>
        <w:autoSpaceDN w:val="0"/>
        <w:adjustRightInd w:val="0"/>
        <w:ind w:firstLineChars="200" w:firstLine="480"/>
        <w:jc w:val="left"/>
        <w:rPr>
          <w:rFonts w:asciiTheme="minorEastAsia" w:hAnsiTheme="minorEastAsia" w:cs="FZSSJW--GB1-0"/>
          <w:kern w:val="0"/>
          <w:sz w:val="24"/>
          <w:szCs w:val="24"/>
        </w:rPr>
      </w:pPr>
      <w:r>
        <w:rPr>
          <w:rFonts w:asciiTheme="minorEastAsia" w:hAnsiTheme="minorEastAsia" w:cs="FZSSJW--GB1-0" w:hint="eastAsia"/>
          <w:kern w:val="0"/>
          <w:sz w:val="24"/>
          <w:szCs w:val="24"/>
        </w:rPr>
        <w:t>在本</w:t>
      </w:r>
      <w:r w:rsidR="00FF1DCC">
        <w:rPr>
          <w:rFonts w:asciiTheme="minorEastAsia" w:hAnsiTheme="minorEastAsia" w:cs="FZSSJW--GB1-0" w:hint="eastAsia"/>
          <w:kern w:val="0"/>
          <w:sz w:val="24"/>
          <w:szCs w:val="24"/>
        </w:rPr>
        <w:t>例</w:t>
      </w:r>
      <w:r>
        <w:rPr>
          <w:rFonts w:asciiTheme="minorEastAsia" w:hAnsiTheme="minorEastAsia" w:cs="FZSSJW--GB1-0" w:hint="eastAsia"/>
          <w:kern w:val="0"/>
          <w:sz w:val="24"/>
          <w:szCs w:val="24"/>
        </w:rPr>
        <w:t>中，data为前12小时的有创收缩压</w:t>
      </w:r>
      <w:r w:rsidR="00FF1DCC">
        <w:rPr>
          <w:rFonts w:asciiTheme="minorEastAsia" w:hAnsiTheme="minorEastAsia" w:cs="FZSSJW--GB1-0" w:hint="eastAsia"/>
          <w:kern w:val="0"/>
          <w:sz w:val="24"/>
          <w:szCs w:val="24"/>
        </w:rPr>
        <w:t>和无创收缩压</w:t>
      </w:r>
      <w:r>
        <w:rPr>
          <w:rFonts w:asciiTheme="minorEastAsia" w:hAnsiTheme="minorEastAsia" w:cs="FZSSJW--GB1-0" w:hint="eastAsia"/>
          <w:kern w:val="0"/>
          <w:sz w:val="24"/>
          <w:szCs w:val="24"/>
        </w:rPr>
        <w:t>，m为2（因为经过试验，m&gt;2时插补后的若干完整数据集差别不大，因此为了简化计算量，这里的m=2）</w:t>
      </w:r>
      <w:r w:rsidR="00F318AB">
        <w:rPr>
          <w:rFonts w:asciiTheme="minorEastAsia" w:hAnsiTheme="minorEastAsia" w:cs="FZSSJW--GB1-0" w:hint="eastAsia"/>
          <w:kern w:val="0"/>
          <w:sz w:val="24"/>
          <w:szCs w:val="24"/>
        </w:rPr>
        <w:t>，方法为</w:t>
      </w:r>
      <w:proofErr w:type="spellStart"/>
      <w:r w:rsidR="00F318AB">
        <w:rPr>
          <w:rFonts w:asciiTheme="minorEastAsia" w:hAnsiTheme="minorEastAsia" w:cs="FZSSJW--GB1-0" w:hint="eastAsia"/>
          <w:kern w:val="0"/>
          <w:sz w:val="24"/>
          <w:szCs w:val="24"/>
        </w:rPr>
        <w:t>norm.predict</w:t>
      </w:r>
      <w:proofErr w:type="spellEnd"/>
      <w:r w:rsidR="008E5F01">
        <w:rPr>
          <w:rFonts w:asciiTheme="minorEastAsia" w:hAnsiTheme="minorEastAsia" w:cs="FZSSJW--GB1-0" w:hint="eastAsia"/>
          <w:kern w:val="0"/>
          <w:sz w:val="24"/>
          <w:szCs w:val="24"/>
        </w:rPr>
        <w:t>（一种具有预测功能的线性回归插值方法）</w:t>
      </w:r>
      <w:r>
        <w:rPr>
          <w:rFonts w:asciiTheme="minorEastAsia" w:hAnsiTheme="minorEastAsia" w:cs="FZSSJW--GB1-0" w:hint="eastAsia"/>
          <w:kern w:val="0"/>
          <w:sz w:val="24"/>
          <w:szCs w:val="24"/>
        </w:rPr>
        <w:t>。</w:t>
      </w:r>
    </w:p>
    <w:p w:rsidR="00DA1A0F" w:rsidRDefault="00C95ACE" w:rsidP="00EF11BB">
      <w:pPr>
        <w:jc w:val="center"/>
      </w:pPr>
      <w:r>
        <w:rPr>
          <w:noProof/>
        </w:rPr>
        <w:lastRenderedPageBreak/>
        <w:drawing>
          <wp:inline distT="0" distB="0" distL="0" distR="0">
            <wp:extent cx="3139440" cy="3771900"/>
            <wp:effectExtent l="1905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139440" cy="3771900"/>
                    </a:xfrm>
                    <a:prstGeom prst="rect">
                      <a:avLst/>
                    </a:prstGeom>
                    <a:noFill/>
                    <a:ln w="9525">
                      <a:noFill/>
                      <a:miter lim="800000"/>
                      <a:headEnd/>
                      <a:tailEnd/>
                    </a:ln>
                  </pic:spPr>
                </pic:pic>
              </a:graphicData>
            </a:graphic>
          </wp:inline>
        </w:drawing>
      </w:r>
    </w:p>
    <w:p w:rsidR="00EF11BB" w:rsidRDefault="00EF11BB" w:rsidP="00EF11BB">
      <w:pPr>
        <w:jc w:val="center"/>
      </w:pPr>
      <w:r>
        <w:rPr>
          <w:rFonts w:hint="eastAsia"/>
        </w:rPr>
        <w:t>图</w:t>
      </w:r>
      <w:r>
        <w:rPr>
          <w:rFonts w:hint="eastAsia"/>
        </w:rPr>
        <w:t xml:space="preserve">2 </w:t>
      </w:r>
      <w:r>
        <w:rPr>
          <w:rFonts w:hint="eastAsia"/>
        </w:rPr>
        <w:t>插补方法汇总</w:t>
      </w:r>
    </w:p>
    <w:p w:rsidR="001466E4" w:rsidRDefault="007B1254" w:rsidP="001466E4">
      <w:r>
        <w:rPr>
          <w:noProof/>
        </w:rPr>
        <w:pict>
          <v:rect id="_x0000_s1026" style="position:absolute;left:0;text-align:left;margin-left:10.8pt;margin-top:91.8pt;width:231pt;height:12.6pt;z-index:251658240" filled="f" strokecolor="red"/>
        </w:pict>
      </w:r>
      <w:r w:rsidR="001466E4">
        <w:rPr>
          <w:noProof/>
        </w:rPr>
        <w:drawing>
          <wp:inline distT="0" distB="0" distL="0" distR="0">
            <wp:extent cx="5273040" cy="3246120"/>
            <wp:effectExtent l="19050" t="0" r="381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73040" cy="3246120"/>
                    </a:xfrm>
                    <a:prstGeom prst="rect">
                      <a:avLst/>
                    </a:prstGeom>
                    <a:noFill/>
                    <a:ln w="9525">
                      <a:noFill/>
                      <a:miter lim="800000"/>
                      <a:headEnd/>
                      <a:tailEnd/>
                    </a:ln>
                  </pic:spPr>
                </pic:pic>
              </a:graphicData>
            </a:graphic>
          </wp:inline>
        </w:drawing>
      </w:r>
    </w:p>
    <w:p w:rsidR="001466E4" w:rsidRPr="001466E4" w:rsidRDefault="001466E4" w:rsidP="001466E4">
      <w:pPr>
        <w:jc w:val="center"/>
      </w:pPr>
      <w:bookmarkStart w:id="0" w:name="OLE_LINK1"/>
      <w:bookmarkStart w:id="1" w:name="OLE_LINK2"/>
      <w:r>
        <w:rPr>
          <w:rFonts w:hint="eastAsia"/>
        </w:rPr>
        <w:t>图</w:t>
      </w:r>
      <w:r>
        <w:rPr>
          <w:rFonts w:hint="eastAsia"/>
        </w:rPr>
        <w:t xml:space="preserve">3 </w:t>
      </w:r>
      <w:r w:rsidRPr="001466E4">
        <w:rPr>
          <w:rFonts w:hint="eastAsia"/>
        </w:rPr>
        <w:t>mice</w:t>
      </w:r>
      <w:r w:rsidRPr="001466E4">
        <w:rPr>
          <w:rFonts w:hint="eastAsia"/>
        </w:rPr>
        <w:t>（）插补结果</w:t>
      </w:r>
    </w:p>
    <w:bookmarkEnd w:id="0"/>
    <w:bookmarkEnd w:id="1"/>
    <w:p w:rsidR="001E27F5" w:rsidRDefault="00287AE5" w:rsidP="00C95ACE">
      <w:pPr>
        <w:rPr>
          <w:rFonts w:asciiTheme="minorEastAsia" w:hAnsiTheme="minorEastAsia" w:cs="FZSSJW--GB1-0"/>
          <w:b/>
          <w:kern w:val="0"/>
          <w:sz w:val="24"/>
          <w:szCs w:val="24"/>
        </w:rPr>
      </w:pPr>
      <w:r>
        <w:rPr>
          <w:rFonts w:asciiTheme="minorEastAsia" w:hAnsiTheme="minorEastAsia" w:cs="FZSSJW--GB1-0" w:hint="eastAsia"/>
          <w:b/>
          <w:kern w:val="0"/>
          <w:sz w:val="24"/>
          <w:szCs w:val="24"/>
        </w:rPr>
        <w:t>3</w:t>
      </w:r>
      <w:r w:rsidR="001E27F5" w:rsidRPr="00287AE5">
        <w:rPr>
          <w:rFonts w:asciiTheme="minorEastAsia" w:hAnsiTheme="minorEastAsia" w:cs="FZSSJW--GB1-0" w:hint="eastAsia"/>
          <w:b/>
          <w:kern w:val="0"/>
          <w:sz w:val="24"/>
          <w:szCs w:val="24"/>
        </w:rPr>
        <w:t>、</w:t>
      </w:r>
      <w:r w:rsidR="00EF11BB" w:rsidRPr="00287AE5">
        <w:rPr>
          <w:rFonts w:asciiTheme="minorEastAsia" w:hAnsiTheme="minorEastAsia" w:cs="FZSSJW--GB1-0" w:hint="eastAsia"/>
          <w:b/>
          <w:kern w:val="0"/>
          <w:sz w:val="24"/>
          <w:szCs w:val="24"/>
        </w:rPr>
        <w:t>with</w:t>
      </w:r>
      <w:r w:rsidR="00BB12DB" w:rsidRPr="00287AE5">
        <w:rPr>
          <w:rFonts w:asciiTheme="minorEastAsia" w:hAnsiTheme="minorEastAsia" w:cs="FZSSJW--GB1-0" w:hint="eastAsia"/>
          <w:b/>
          <w:kern w:val="0"/>
          <w:sz w:val="24"/>
          <w:szCs w:val="24"/>
        </w:rPr>
        <w:t>（）返回包含单独统计分析结果的列表对象</w:t>
      </w:r>
    </w:p>
    <w:p w:rsidR="00FB18D8" w:rsidRPr="00287AE5" w:rsidRDefault="00FB18D8" w:rsidP="00C95ACE">
      <w:pPr>
        <w:rPr>
          <w:rFonts w:asciiTheme="minorEastAsia" w:hAnsiTheme="minorEastAsia" w:cs="FZSSJW--GB1-0"/>
          <w:b/>
          <w:kern w:val="0"/>
          <w:sz w:val="24"/>
          <w:szCs w:val="24"/>
        </w:rPr>
      </w:pPr>
      <w:proofErr w:type="gramStart"/>
      <w:r w:rsidRPr="00287AE5">
        <w:rPr>
          <w:rFonts w:asciiTheme="minorEastAsia" w:hAnsiTheme="minorEastAsia" w:cs="FZSSJW--GB1-0"/>
          <w:kern w:val="0"/>
          <w:sz w:val="24"/>
          <w:szCs w:val="24"/>
        </w:rPr>
        <w:t>fit</w:t>
      </w:r>
      <w:proofErr w:type="gramEnd"/>
      <w:r w:rsidRPr="00287AE5">
        <w:rPr>
          <w:rFonts w:asciiTheme="minorEastAsia" w:hAnsiTheme="minorEastAsia" w:cs="FZSSJW--GB1-0"/>
          <w:kern w:val="0"/>
          <w:sz w:val="24"/>
          <w:szCs w:val="24"/>
        </w:rPr>
        <w:t>&lt;-with(</w:t>
      </w:r>
      <w:proofErr w:type="spellStart"/>
      <w:r w:rsidRPr="00287AE5">
        <w:rPr>
          <w:rFonts w:asciiTheme="minorEastAsia" w:hAnsiTheme="minorEastAsia" w:cs="FZSSJW--GB1-0"/>
          <w:kern w:val="0"/>
          <w:sz w:val="24"/>
          <w:szCs w:val="24"/>
        </w:rPr>
        <w:t>imp,lm</w:t>
      </w:r>
      <w:proofErr w:type="spellEnd"/>
      <w:r w:rsidRPr="00287AE5">
        <w:rPr>
          <w:rFonts w:asciiTheme="minorEastAsia" w:hAnsiTheme="minorEastAsia" w:cs="FZSSJW--GB1-0"/>
          <w:kern w:val="0"/>
          <w:sz w:val="24"/>
          <w:szCs w:val="24"/>
        </w:rPr>
        <w:t>(</w:t>
      </w:r>
      <w:proofErr w:type="spellStart"/>
      <w:r w:rsidRPr="00287AE5">
        <w:rPr>
          <w:rFonts w:asciiTheme="minorEastAsia" w:hAnsiTheme="minorEastAsia" w:cs="FZSSJW--GB1-0"/>
          <w:kern w:val="0"/>
          <w:sz w:val="24"/>
          <w:szCs w:val="24"/>
        </w:rPr>
        <w:t>qnimeanbp_min~qmeanbp_min</w:t>
      </w:r>
      <w:proofErr w:type="spellEnd"/>
      <w:r w:rsidRPr="00287AE5">
        <w:rPr>
          <w:rFonts w:asciiTheme="minorEastAsia" w:hAnsiTheme="minorEastAsia" w:cs="FZSSJW--GB1-0"/>
          <w:kern w:val="0"/>
          <w:sz w:val="24"/>
          <w:szCs w:val="24"/>
        </w:rPr>
        <w:t>))</w:t>
      </w:r>
    </w:p>
    <w:p w:rsidR="001E27F5" w:rsidRDefault="001E27F5" w:rsidP="00FB18D8">
      <w:pPr>
        <w:autoSpaceDE w:val="0"/>
        <w:autoSpaceDN w:val="0"/>
        <w:adjustRightInd w:val="0"/>
        <w:ind w:firstLineChars="200" w:firstLine="480"/>
        <w:jc w:val="left"/>
        <w:rPr>
          <w:rFonts w:asciiTheme="minorEastAsia" w:hAnsiTheme="minorEastAsia" w:cs="FZSSJW--GB1-0"/>
          <w:kern w:val="0"/>
          <w:sz w:val="24"/>
          <w:szCs w:val="24"/>
        </w:rPr>
      </w:pPr>
      <w:r w:rsidRPr="001E27F5">
        <w:rPr>
          <w:rFonts w:asciiTheme="minorEastAsia" w:hAnsiTheme="minorEastAsia" w:cs="FZSSJW--GB1-0" w:hint="eastAsia"/>
          <w:kern w:val="0"/>
          <w:sz w:val="24"/>
          <w:szCs w:val="24"/>
        </w:rPr>
        <w:t>利用with()</w:t>
      </w:r>
      <w:r w:rsidR="00EF11BB">
        <w:rPr>
          <w:rFonts w:asciiTheme="minorEastAsia" w:hAnsiTheme="minorEastAsia" w:cs="FZSSJW--GB1-0" w:hint="eastAsia"/>
          <w:kern w:val="0"/>
          <w:sz w:val="24"/>
          <w:szCs w:val="24"/>
        </w:rPr>
        <w:t>函数依次对每个</w:t>
      </w:r>
      <w:r w:rsidR="00AF1DE0">
        <w:rPr>
          <w:rFonts w:asciiTheme="minorEastAsia" w:hAnsiTheme="minorEastAsia" w:cs="FZSSJW--GB1-0" w:hint="eastAsia"/>
          <w:kern w:val="0"/>
          <w:sz w:val="24"/>
          <w:szCs w:val="24"/>
        </w:rPr>
        <w:t>插值后的</w:t>
      </w:r>
      <w:r w:rsidR="00EF11BB">
        <w:rPr>
          <w:rFonts w:asciiTheme="minorEastAsia" w:hAnsiTheme="minorEastAsia" w:cs="FZSSJW--GB1-0" w:hint="eastAsia"/>
          <w:kern w:val="0"/>
          <w:sz w:val="24"/>
          <w:szCs w:val="24"/>
        </w:rPr>
        <w:t>数据</w:t>
      </w:r>
      <w:proofErr w:type="gramStart"/>
      <w:r w:rsidR="00EF11BB">
        <w:rPr>
          <w:rFonts w:asciiTheme="minorEastAsia" w:hAnsiTheme="minorEastAsia" w:cs="FZSSJW--GB1-0" w:hint="eastAsia"/>
          <w:kern w:val="0"/>
          <w:sz w:val="24"/>
          <w:szCs w:val="24"/>
        </w:rPr>
        <w:t>集应用</w:t>
      </w:r>
      <w:proofErr w:type="gramEnd"/>
      <w:r w:rsidR="00EF11BB">
        <w:rPr>
          <w:rFonts w:asciiTheme="minorEastAsia" w:hAnsiTheme="minorEastAsia" w:cs="FZSSJW--GB1-0" w:hint="eastAsia"/>
          <w:kern w:val="0"/>
          <w:sz w:val="24"/>
          <w:szCs w:val="24"/>
        </w:rPr>
        <w:t>统计模型，</w:t>
      </w:r>
      <w:r w:rsidR="00AF1DE0">
        <w:rPr>
          <w:rFonts w:asciiTheme="minorEastAsia" w:hAnsiTheme="minorEastAsia" w:cs="FZSSJW--GB1-0" w:hint="eastAsia"/>
          <w:kern w:val="0"/>
          <w:sz w:val="24"/>
          <w:szCs w:val="24"/>
        </w:rPr>
        <w:t>进行统计分析。这里的统计模型包括：</w:t>
      </w:r>
      <w:r w:rsidRPr="001E27F5">
        <w:rPr>
          <w:rFonts w:asciiTheme="minorEastAsia" w:hAnsiTheme="minorEastAsia" w:cs="FZSSJW--GB1-0" w:hint="eastAsia"/>
          <w:kern w:val="0"/>
          <w:sz w:val="24"/>
          <w:szCs w:val="24"/>
        </w:rPr>
        <w:t>线性模型</w:t>
      </w:r>
      <w:r>
        <w:rPr>
          <w:rFonts w:asciiTheme="minorEastAsia" w:hAnsiTheme="minorEastAsia" w:cs="FZSSJW--GB1-0" w:hint="eastAsia"/>
          <w:kern w:val="0"/>
          <w:sz w:val="24"/>
          <w:szCs w:val="24"/>
        </w:rPr>
        <w:t>lm()</w:t>
      </w:r>
      <w:r w:rsidR="00AF1DE0">
        <w:rPr>
          <w:rFonts w:asciiTheme="minorEastAsia" w:hAnsiTheme="minorEastAsia" w:cs="FZSSJW--GB1-0" w:hint="eastAsia"/>
          <w:kern w:val="0"/>
          <w:sz w:val="24"/>
          <w:szCs w:val="24"/>
        </w:rPr>
        <w:t>、</w:t>
      </w:r>
      <w:r w:rsidRPr="001E27F5">
        <w:rPr>
          <w:rFonts w:asciiTheme="minorEastAsia" w:hAnsiTheme="minorEastAsia" w:cs="FZSSJW--GB1-0" w:hint="eastAsia"/>
          <w:kern w:val="0"/>
          <w:sz w:val="24"/>
          <w:szCs w:val="24"/>
        </w:rPr>
        <w:t>广义线性模型</w:t>
      </w:r>
      <w:proofErr w:type="spellStart"/>
      <w:r>
        <w:rPr>
          <w:rFonts w:asciiTheme="minorEastAsia" w:hAnsiTheme="minorEastAsia" w:cs="FZSSJW--GB1-0" w:hint="eastAsia"/>
          <w:kern w:val="0"/>
          <w:sz w:val="24"/>
          <w:szCs w:val="24"/>
        </w:rPr>
        <w:t>glm</w:t>
      </w:r>
      <w:proofErr w:type="spellEnd"/>
      <w:r>
        <w:rPr>
          <w:rFonts w:asciiTheme="minorEastAsia" w:hAnsiTheme="minorEastAsia" w:cs="FZSSJW--GB1-0" w:hint="eastAsia"/>
          <w:kern w:val="0"/>
          <w:sz w:val="24"/>
          <w:szCs w:val="24"/>
        </w:rPr>
        <w:t>()</w:t>
      </w:r>
      <w:r w:rsidR="00AF1DE0">
        <w:rPr>
          <w:rFonts w:asciiTheme="minorEastAsia" w:hAnsiTheme="minorEastAsia" w:cs="FZSSJW--GB1-0" w:hint="eastAsia"/>
          <w:kern w:val="0"/>
          <w:sz w:val="24"/>
          <w:szCs w:val="24"/>
        </w:rPr>
        <w:t>等模型。</w:t>
      </w:r>
      <w:r w:rsidR="00FB119F">
        <w:rPr>
          <w:rFonts w:asciiTheme="minorEastAsia" w:hAnsiTheme="minorEastAsia" w:cs="FZSSJW--GB1-0" w:hint="eastAsia"/>
          <w:kern w:val="0"/>
          <w:sz w:val="24"/>
          <w:szCs w:val="24"/>
        </w:rPr>
        <w:t>这里我们使用的是线性模型。</w:t>
      </w:r>
      <w:r w:rsidR="00FB18D8">
        <w:rPr>
          <w:rFonts w:asciiTheme="minorEastAsia" w:hAnsiTheme="minorEastAsia" w:cs="FZSSJW--GB1-0"/>
          <w:kern w:val="0"/>
          <w:sz w:val="24"/>
          <w:szCs w:val="24"/>
        </w:rPr>
        <w:t>I</w:t>
      </w:r>
      <w:r w:rsidR="00FB18D8">
        <w:rPr>
          <w:rFonts w:asciiTheme="minorEastAsia" w:hAnsiTheme="minorEastAsia" w:cs="FZSSJW--GB1-0" w:hint="eastAsia"/>
          <w:kern w:val="0"/>
          <w:sz w:val="24"/>
          <w:szCs w:val="24"/>
        </w:rPr>
        <w:t>mp是上一步返回</w:t>
      </w:r>
      <w:r w:rsidR="001466E4">
        <w:rPr>
          <w:rFonts w:asciiTheme="minorEastAsia" w:hAnsiTheme="minorEastAsia" w:cs="FZSSJW--GB1-0" w:hint="eastAsia"/>
          <w:kern w:val="0"/>
          <w:sz w:val="24"/>
          <w:szCs w:val="24"/>
        </w:rPr>
        <w:t>值</w:t>
      </w:r>
      <w:r w:rsidR="00B719BF">
        <w:rPr>
          <w:rFonts w:asciiTheme="minorEastAsia" w:hAnsiTheme="minorEastAsia" w:cs="FZSSJW--GB1-0" w:hint="eastAsia"/>
          <w:kern w:val="0"/>
          <w:sz w:val="24"/>
          <w:szCs w:val="24"/>
        </w:rPr>
        <w:t>，</w:t>
      </w:r>
      <w:proofErr w:type="spellStart"/>
      <w:r w:rsidR="00B719BF" w:rsidRPr="00287AE5">
        <w:rPr>
          <w:rFonts w:asciiTheme="minorEastAsia" w:hAnsiTheme="minorEastAsia" w:cs="FZSSJW--GB1-0"/>
          <w:kern w:val="0"/>
          <w:sz w:val="24"/>
          <w:szCs w:val="24"/>
        </w:rPr>
        <w:t>qnimeanbp_min</w:t>
      </w:r>
      <w:proofErr w:type="spellEnd"/>
      <w:r w:rsidR="00B719BF">
        <w:rPr>
          <w:rFonts w:asciiTheme="minorEastAsia" w:hAnsiTheme="minorEastAsia" w:cs="FZSSJW--GB1-0" w:hint="eastAsia"/>
          <w:kern w:val="0"/>
          <w:sz w:val="24"/>
          <w:szCs w:val="24"/>
        </w:rPr>
        <w:t>是前12小时无创收缩压，</w:t>
      </w:r>
      <w:proofErr w:type="spellStart"/>
      <w:r w:rsidR="00B719BF" w:rsidRPr="00287AE5">
        <w:rPr>
          <w:rFonts w:asciiTheme="minorEastAsia" w:hAnsiTheme="minorEastAsia" w:cs="FZSSJW--GB1-0"/>
          <w:kern w:val="0"/>
          <w:sz w:val="24"/>
          <w:szCs w:val="24"/>
        </w:rPr>
        <w:lastRenderedPageBreak/>
        <w:t>qmeanbp_min</w:t>
      </w:r>
      <w:proofErr w:type="spellEnd"/>
      <w:r w:rsidR="00B719BF">
        <w:rPr>
          <w:rFonts w:asciiTheme="minorEastAsia" w:hAnsiTheme="minorEastAsia" w:cs="FZSSJW--GB1-0" w:hint="eastAsia"/>
          <w:kern w:val="0"/>
          <w:sz w:val="24"/>
          <w:szCs w:val="24"/>
        </w:rPr>
        <w:t>是前12小时有创收缩压。</w:t>
      </w:r>
      <w:r w:rsidR="001466E4">
        <w:rPr>
          <w:rFonts w:asciiTheme="minorEastAsia" w:hAnsiTheme="minorEastAsia" w:cs="FZSSJW--GB1-0" w:hint="eastAsia"/>
          <w:kern w:val="0"/>
          <w:sz w:val="24"/>
          <w:szCs w:val="24"/>
        </w:rPr>
        <w:t>输出结果如图4所示</w:t>
      </w:r>
      <w:r w:rsidR="00AF2C2F">
        <w:rPr>
          <w:rFonts w:asciiTheme="minorEastAsia" w:hAnsiTheme="minorEastAsia" w:cs="FZSSJW--GB1-0" w:hint="eastAsia"/>
          <w:kern w:val="0"/>
          <w:sz w:val="24"/>
          <w:szCs w:val="24"/>
        </w:rPr>
        <w:t>，相应分析的信息</w:t>
      </w:r>
      <w:r w:rsidR="00F11A92">
        <w:rPr>
          <w:rFonts w:asciiTheme="minorEastAsia" w:hAnsiTheme="minorEastAsia" w:cs="FZSSJW--GB1-0" w:hint="eastAsia"/>
          <w:kern w:val="0"/>
          <w:sz w:val="24"/>
          <w:szCs w:val="24"/>
        </w:rPr>
        <w:t>包含在fit中</w:t>
      </w:r>
      <w:r w:rsidR="00D41CA9">
        <w:rPr>
          <w:rFonts w:asciiTheme="minorEastAsia" w:hAnsiTheme="minorEastAsia" w:cs="FZSSJW--GB1-0" w:hint="eastAsia"/>
          <w:kern w:val="0"/>
          <w:sz w:val="24"/>
          <w:szCs w:val="24"/>
        </w:rPr>
        <w:t>，</w:t>
      </w:r>
      <w:r w:rsidR="00AF2C2F">
        <w:rPr>
          <w:rFonts w:asciiTheme="minorEastAsia" w:hAnsiTheme="minorEastAsia" w:cs="FZSSJW--GB1-0" w:hint="eastAsia"/>
          <w:kern w:val="0"/>
          <w:sz w:val="24"/>
          <w:szCs w:val="24"/>
        </w:rPr>
        <w:t>在analyses中查看</w:t>
      </w:r>
      <w:r w:rsidR="00B719BF">
        <w:rPr>
          <w:rFonts w:asciiTheme="minorEastAsia" w:hAnsiTheme="minorEastAsia" w:cs="FZSSJW--GB1-0" w:hint="eastAsia"/>
          <w:kern w:val="0"/>
          <w:sz w:val="24"/>
          <w:szCs w:val="24"/>
        </w:rPr>
        <w:t>两个数据集的相关信息（[[1]]和[[2]]）</w:t>
      </w:r>
      <w:r w:rsidR="001466E4">
        <w:rPr>
          <w:rFonts w:asciiTheme="minorEastAsia" w:hAnsiTheme="minorEastAsia" w:cs="FZSSJW--GB1-0" w:hint="eastAsia"/>
          <w:kern w:val="0"/>
          <w:sz w:val="24"/>
          <w:szCs w:val="24"/>
        </w:rPr>
        <w:t>。</w:t>
      </w:r>
    </w:p>
    <w:p w:rsidR="001466E4" w:rsidRDefault="001466E4" w:rsidP="001466E4">
      <w:pPr>
        <w:autoSpaceDE w:val="0"/>
        <w:autoSpaceDN w:val="0"/>
        <w:adjustRightInd w:val="0"/>
        <w:jc w:val="left"/>
        <w:rPr>
          <w:rFonts w:asciiTheme="minorEastAsia" w:hAnsiTheme="minorEastAsia" w:cs="FZSSJW--GB1-0"/>
          <w:kern w:val="0"/>
          <w:sz w:val="24"/>
          <w:szCs w:val="24"/>
        </w:rPr>
      </w:pPr>
      <w:r>
        <w:rPr>
          <w:rFonts w:asciiTheme="minorEastAsia" w:hAnsiTheme="minorEastAsia" w:cs="FZSSJW--GB1-0"/>
          <w:noProof/>
          <w:kern w:val="0"/>
          <w:sz w:val="24"/>
          <w:szCs w:val="24"/>
        </w:rPr>
        <w:drawing>
          <wp:inline distT="0" distB="0" distL="0" distR="0">
            <wp:extent cx="5273040" cy="3459480"/>
            <wp:effectExtent l="19050" t="0" r="381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273040" cy="3459480"/>
                    </a:xfrm>
                    <a:prstGeom prst="rect">
                      <a:avLst/>
                    </a:prstGeom>
                    <a:noFill/>
                    <a:ln w="9525">
                      <a:noFill/>
                      <a:miter lim="800000"/>
                      <a:headEnd/>
                      <a:tailEnd/>
                    </a:ln>
                  </pic:spPr>
                </pic:pic>
              </a:graphicData>
            </a:graphic>
          </wp:inline>
        </w:drawing>
      </w:r>
    </w:p>
    <w:p w:rsidR="001466E4" w:rsidRPr="001466E4" w:rsidRDefault="001466E4" w:rsidP="001466E4">
      <w:pPr>
        <w:jc w:val="center"/>
      </w:pPr>
      <w:r>
        <w:rPr>
          <w:rFonts w:hint="eastAsia"/>
        </w:rPr>
        <w:t>图</w:t>
      </w:r>
      <w:r>
        <w:rPr>
          <w:rFonts w:hint="eastAsia"/>
        </w:rPr>
        <w:t>4 with</w:t>
      </w:r>
      <w:r w:rsidRPr="001466E4">
        <w:rPr>
          <w:rFonts w:hint="eastAsia"/>
        </w:rPr>
        <w:t>（）</w:t>
      </w:r>
      <w:r>
        <w:rPr>
          <w:rFonts w:hint="eastAsia"/>
        </w:rPr>
        <w:t>函数</w:t>
      </w:r>
      <w:r w:rsidRPr="001466E4">
        <w:rPr>
          <w:rFonts w:hint="eastAsia"/>
        </w:rPr>
        <w:t>结果</w:t>
      </w:r>
    </w:p>
    <w:p w:rsidR="001E27F5" w:rsidRPr="00287AE5" w:rsidRDefault="00287AE5" w:rsidP="001E27F5">
      <w:pPr>
        <w:autoSpaceDE w:val="0"/>
        <w:autoSpaceDN w:val="0"/>
        <w:adjustRightInd w:val="0"/>
        <w:jc w:val="left"/>
        <w:rPr>
          <w:rFonts w:asciiTheme="minorEastAsia" w:hAnsiTheme="minorEastAsia" w:cs="FZSSJW--GB1-0"/>
          <w:b/>
          <w:kern w:val="0"/>
          <w:sz w:val="24"/>
          <w:szCs w:val="24"/>
        </w:rPr>
      </w:pPr>
      <w:r>
        <w:rPr>
          <w:rFonts w:asciiTheme="minorEastAsia" w:hAnsiTheme="minorEastAsia" w:cs="FZSSJW--GB1-0" w:hint="eastAsia"/>
          <w:b/>
          <w:kern w:val="0"/>
          <w:sz w:val="24"/>
          <w:szCs w:val="24"/>
        </w:rPr>
        <w:t>4</w:t>
      </w:r>
      <w:r w:rsidR="001E27F5" w:rsidRPr="00287AE5">
        <w:rPr>
          <w:rFonts w:asciiTheme="minorEastAsia" w:hAnsiTheme="minorEastAsia" w:cs="FZSSJW--GB1-0" w:hint="eastAsia"/>
          <w:b/>
          <w:kern w:val="0"/>
          <w:sz w:val="24"/>
          <w:szCs w:val="24"/>
        </w:rPr>
        <w:t>、</w:t>
      </w:r>
      <w:r w:rsidR="00BB12DB" w:rsidRPr="00287AE5">
        <w:rPr>
          <w:rFonts w:asciiTheme="minorEastAsia" w:hAnsiTheme="minorEastAsia" w:cs="FZSSJW--GB1-0" w:hint="eastAsia"/>
          <w:b/>
          <w:kern w:val="0"/>
          <w:sz w:val="24"/>
          <w:szCs w:val="24"/>
        </w:rPr>
        <w:t>pool（）返回统计分析平均结果的列表对象</w:t>
      </w:r>
    </w:p>
    <w:p w:rsidR="00AF2C2F" w:rsidRDefault="00AF2C2F" w:rsidP="00AF2C2F">
      <w:pPr>
        <w:autoSpaceDE w:val="0"/>
        <w:autoSpaceDN w:val="0"/>
        <w:adjustRightInd w:val="0"/>
        <w:jc w:val="left"/>
        <w:rPr>
          <w:rFonts w:asciiTheme="minorEastAsia" w:hAnsiTheme="minorEastAsia" w:cs="FZSSJW--GB1-0"/>
          <w:kern w:val="0"/>
          <w:sz w:val="24"/>
          <w:szCs w:val="24"/>
        </w:rPr>
      </w:pPr>
      <w:proofErr w:type="gramStart"/>
      <w:r w:rsidRPr="00287AE5">
        <w:rPr>
          <w:rFonts w:asciiTheme="minorEastAsia" w:hAnsiTheme="minorEastAsia" w:cs="FZSSJW--GB1-0"/>
          <w:kern w:val="0"/>
          <w:sz w:val="24"/>
          <w:szCs w:val="24"/>
        </w:rPr>
        <w:t>pooled</w:t>
      </w:r>
      <w:proofErr w:type="gramEnd"/>
      <w:r w:rsidRPr="00287AE5">
        <w:rPr>
          <w:rFonts w:asciiTheme="minorEastAsia" w:hAnsiTheme="minorEastAsia" w:cs="FZSSJW--GB1-0"/>
          <w:kern w:val="0"/>
          <w:sz w:val="24"/>
          <w:szCs w:val="24"/>
        </w:rPr>
        <w:t>&lt;-pool(fit)</w:t>
      </w:r>
    </w:p>
    <w:p w:rsidR="001E27F5" w:rsidRDefault="001E27F5" w:rsidP="00AF2C2F">
      <w:pPr>
        <w:autoSpaceDE w:val="0"/>
        <w:autoSpaceDN w:val="0"/>
        <w:adjustRightInd w:val="0"/>
        <w:ind w:firstLineChars="200" w:firstLine="480"/>
        <w:jc w:val="left"/>
        <w:rPr>
          <w:rFonts w:asciiTheme="minorEastAsia" w:hAnsiTheme="minorEastAsia" w:cs="FZSSJW--GB1-0"/>
          <w:kern w:val="0"/>
          <w:sz w:val="24"/>
          <w:szCs w:val="24"/>
        </w:rPr>
      </w:pPr>
      <w:r w:rsidRPr="001E27F5">
        <w:rPr>
          <w:rFonts w:asciiTheme="minorEastAsia" w:hAnsiTheme="minorEastAsia" w:cs="FZSSJW--GB1-0" w:hint="eastAsia"/>
          <w:kern w:val="0"/>
          <w:sz w:val="24"/>
          <w:szCs w:val="24"/>
        </w:rPr>
        <w:t>利用</w:t>
      </w:r>
      <w:r w:rsidRPr="001E27F5">
        <w:rPr>
          <w:rFonts w:asciiTheme="minorEastAsia" w:hAnsiTheme="minorEastAsia" w:cs="FZSSJW--GB1-0"/>
          <w:kern w:val="0"/>
          <w:sz w:val="24"/>
          <w:szCs w:val="24"/>
        </w:rPr>
        <w:t>pool()</w:t>
      </w:r>
      <w:r w:rsidRPr="001E27F5">
        <w:rPr>
          <w:rFonts w:asciiTheme="minorEastAsia" w:hAnsiTheme="minorEastAsia" w:cs="FZSSJW--GB1-0" w:hint="eastAsia"/>
          <w:kern w:val="0"/>
          <w:sz w:val="24"/>
          <w:szCs w:val="24"/>
        </w:rPr>
        <w:t>函数将</w:t>
      </w:r>
      <w:r w:rsidR="00314646">
        <w:rPr>
          <w:rFonts w:asciiTheme="minorEastAsia" w:hAnsiTheme="minorEastAsia" w:cs="FZSSJW--GB1-0" w:hint="eastAsia"/>
          <w:kern w:val="0"/>
          <w:sz w:val="24"/>
          <w:szCs w:val="24"/>
        </w:rPr>
        <w:t>n组</w:t>
      </w:r>
      <w:r w:rsidRPr="001E27F5">
        <w:rPr>
          <w:rFonts w:asciiTheme="minorEastAsia" w:hAnsiTheme="minorEastAsia" w:cs="FZSSJW--GB1-0" w:hint="eastAsia"/>
          <w:kern w:val="0"/>
          <w:sz w:val="24"/>
          <w:szCs w:val="24"/>
        </w:rPr>
        <w:t>单独的分析结果</w:t>
      </w:r>
      <w:r w:rsidR="00314646">
        <w:rPr>
          <w:rFonts w:asciiTheme="minorEastAsia" w:hAnsiTheme="minorEastAsia" w:cs="FZSSJW--GB1-0" w:hint="eastAsia"/>
          <w:kern w:val="0"/>
          <w:sz w:val="24"/>
          <w:szCs w:val="24"/>
        </w:rPr>
        <w:t>fit,</w:t>
      </w:r>
      <w:r w:rsidRPr="001E27F5">
        <w:rPr>
          <w:rFonts w:asciiTheme="minorEastAsia" w:hAnsiTheme="minorEastAsia" w:cs="FZSSJW--GB1-0" w:hint="eastAsia"/>
          <w:kern w:val="0"/>
          <w:sz w:val="24"/>
          <w:szCs w:val="24"/>
        </w:rPr>
        <w:t>整合为一组结果。</w:t>
      </w:r>
      <w:r w:rsidR="00FB119F">
        <w:rPr>
          <w:rFonts w:asciiTheme="minorEastAsia" w:hAnsiTheme="minorEastAsia" w:cs="FZSSJW--GB1-0" w:hint="eastAsia"/>
          <w:kern w:val="0"/>
          <w:sz w:val="24"/>
          <w:szCs w:val="24"/>
        </w:rPr>
        <w:t>检验整个方法是否合格。</w:t>
      </w:r>
      <w:r w:rsidR="005E5760">
        <w:rPr>
          <w:rFonts w:asciiTheme="minorEastAsia" w:hAnsiTheme="minorEastAsia" w:cs="FZSSJW--GB1-0" w:hint="eastAsia"/>
          <w:kern w:val="0"/>
          <w:sz w:val="24"/>
          <w:szCs w:val="24"/>
        </w:rPr>
        <w:t>输出结果如图5所示。</w:t>
      </w:r>
      <w:proofErr w:type="spellStart"/>
      <w:r w:rsidR="00B719BF">
        <w:rPr>
          <w:rFonts w:asciiTheme="minorEastAsia" w:hAnsiTheme="minorEastAsia" w:cs="FZSSJW--GB1-0" w:hint="eastAsia"/>
          <w:kern w:val="0"/>
          <w:sz w:val="24"/>
          <w:szCs w:val="24"/>
        </w:rPr>
        <w:t>fmi</w:t>
      </w:r>
      <w:proofErr w:type="spellEnd"/>
      <w:r w:rsidR="00B719BF">
        <w:rPr>
          <w:rFonts w:asciiTheme="minorEastAsia" w:hAnsiTheme="minorEastAsia" w:cs="FZSSJW--GB1-0" w:hint="eastAsia"/>
          <w:kern w:val="0"/>
          <w:sz w:val="24"/>
          <w:szCs w:val="24"/>
        </w:rPr>
        <w:t>即</w:t>
      </w:r>
      <w:r w:rsidR="00B719BF" w:rsidRPr="00BB12DB">
        <w:rPr>
          <w:rFonts w:asciiTheme="minorEastAsia" w:hAnsiTheme="minorEastAsia" w:cs="FZSSJW--GB1-0" w:hint="eastAsia"/>
          <w:kern w:val="0"/>
          <w:sz w:val="24"/>
          <w:szCs w:val="24"/>
        </w:rPr>
        <w:t>由于引入了缺失数据而引起的变异所占整体不确定性的比例</w:t>
      </w:r>
      <w:r w:rsidR="00B719BF">
        <w:rPr>
          <w:rFonts w:asciiTheme="minorEastAsia" w:hAnsiTheme="minorEastAsia" w:cs="FZSSJW--GB1-0" w:hint="eastAsia"/>
          <w:kern w:val="0"/>
          <w:sz w:val="24"/>
          <w:szCs w:val="24"/>
        </w:rPr>
        <w:t>，详细统计学信息由下一步得到。</w:t>
      </w:r>
    </w:p>
    <w:p w:rsidR="005E5760" w:rsidRDefault="005E5760" w:rsidP="005E5760">
      <w:pPr>
        <w:autoSpaceDE w:val="0"/>
        <w:autoSpaceDN w:val="0"/>
        <w:adjustRightInd w:val="0"/>
        <w:jc w:val="left"/>
        <w:rPr>
          <w:rFonts w:asciiTheme="minorEastAsia" w:hAnsiTheme="minorEastAsia" w:cs="FZSSJW--GB1-0"/>
          <w:kern w:val="0"/>
          <w:sz w:val="24"/>
          <w:szCs w:val="24"/>
        </w:rPr>
      </w:pPr>
      <w:r>
        <w:rPr>
          <w:rFonts w:asciiTheme="minorEastAsia" w:hAnsiTheme="minorEastAsia" w:cs="FZSSJW--GB1-0"/>
          <w:noProof/>
          <w:kern w:val="0"/>
          <w:sz w:val="24"/>
          <w:szCs w:val="24"/>
        </w:rPr>
        <w:drawing>
          <wp:inline distT="0" distB="0" distL="0" distR="0">
            <wp:extent cx="5273040" cy="3108960"/>
            <wp:effectExtent l="19050" t="0" r="381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273040" cy="3108960"/>
                    </a:xfrm>
                    <a:prstGeom prst="rect">
                      <a:avLst/>
                    </a:prstGeom>
                    <a:noFill/>
                    <a:ln w="9525">
                      <a:noFill/>
                      <a:miter lim="800000"/>
                      <a:headEnd/>
                      <a:tailEnd/>
                    </a:ln>
                  </pic:spPr>
                </pic:pic>
              </a:graphicData>
            </a:graphic>
          </wp:inline>
        </w:drawing>
      </w:r>
    </w:p>
    <w:p w:rsidR="005E5760" w:rsidRDefault="005E5760" w:rsidP="005E5760">
      <w:pPr>
        <w:jc w:val="center"/>
        <w:rPr>
          <w:ins w:id="2" w:author="Administrator" w:date="2017-12-20T10:33:00Z"/>
        </w:rPr>
      </w:pPr>
      <w:r>
        <w:rPr>
          <w:rFonts w:hint="eastAsia"/>
        </w:rPr>
        <w:t>图</w:t>
      </w:r>
      <w:r>
        <w:rPr>
          <w:rFonts w:hint="eastAsia"/>
        </w:rPr>
        <w:t>5 pool</w:t>
      </w:r>
      <w:r w:rsidRPr="001466E4">
        <w:rPr>
          <w:rFonts w:hint="eastAsia"/>
        </w:rPr>
        <w:t>（）</w:t>
      </w:r>
      <w:r>
        <w:rPr>
          <w:rFonts w:hint="eastAsia"/>
        </w:rPr>
        <w:t>函数</w:t>
      </w:r>
      <w:r w:rsidRPr="001466E4">
        <w:rPr>
          <w:rFonts w:hint="eastAsia"/>
        </w:rPr>
        <w:t>结果</w:t>
      </w:r>
    </w:p>
    <w:p w:rsidR="00314646" w:rsidRPr="005E5760" w:rsidRDefault="00314646" w:rsidP="005E5760">
      <w:pPr>
        <w:jc w:val="center"/>
      </w:pPr>
    </w:p>
    <w:p w:rsidR="00BB12DB" w:rsidRDefault="00287AE5" w:rsidP="001E27F5">
      <w:pPr>
        <w:autoSpaceDE w:val="0"/>
        <w:autoSpaceDN w:val="0"/>
        <w:adjustRightInd w:val="0"/>
        <w:jc w:val="left"/>
        <w:rPr>
          <w:rFonts w:asciiTheme="minorEastAsia" w:hAnsiTheme="minorEastAsia" w:cs="FZSSJW--GB1-0"/>
          <w:b/>
          <w:kern w:val="0"/>
          <w:sz w:val="24"/>
          <w:szCs w:val="24"/>
        </w:rPr>
      </w:pPr>
      <w:r>
        <w:rPr>
          <w:rFonts w:asciiTheme="minorEastAsia" w:hAnsiTheme="minorEastAsia" w:cs="FZSSJW--GB1-0" w:hint="eastAsia"/>
          <w:b/>
          <w:kern w:val="0"/>
          <w:sz w:val="24"/>
          <w:szCs w:val="24"/>
        </w:rPr>
        <w:lastRenderedPageBreak/>
        <w:t>5</w:t>
      </w:r>
      <w:r w:rsidR="00BB12DB" w:rsidRPr="00287AE5">
        <w:rPr>
          <w:rFonts w:asciiTheme="minorEastAsia" w:hAnsiTheme="minorEastAsia" w:cs="FZSSJW--GB1-0" w:hint="eastAsia"/>
          <w:b/>
          <w:kern w:val="0"/>
          <w:sz w:val="24"/>
          <w:szCs w:val="24"/>
        </w:rPr>
        <w:t>、评价指标</w:t>
      </w:r>
    </w:p>
    <w:p w:rsidR="00AF2C2F" w:rsidRDefault="00AF2C2F" w:rsidP="001E27F5">
      <w:pPr>
        <w:autoSpaceDE w:val="0"/>
        <w:autoSpaceDN w:val="0"/>
        <w:adjustRightInd w:val="0"/>
        <w:jc w:val="left"/>
        <w:rPr>
          <w:ins w:id="3" w:author="Administrator" w:date="2017-12-20T10:34:00Z"/>
          <w:rFonts w:asciiTheme="minorEastAsia" w:hAnsiTheme="minorEastAsia" w:cs="FZSSJW--GB1-0"/>
          <w:kern w:val="0"/>
          <w:sz w:val="24"/>
          <w:szCs w:val="24"/>
        </w:rPr>
      </w:pPr>
      <w:proofErr w:type="gramStart"/>
      <w:r w:rsidRPr="00287AE5">
        <w:rPr>
          <w:rFonts w:asciiTheme="minorEastAsia" w:hAnsiTheme="minorEastAsia" w:cs="FZSSJW--GB1-0"/>
          <w:kern w:val="0"/>
          <w:sz w:val="24"/>
          <w:szCs w:val="24"/>
        </w:rPr>
        <w:t>summary(</w:t>
      </w:r>
      <w:proofErr w:type="gramEnd"/>
      <w:r w:rsidRPr="00287AE5">
        <w:rPr>
          <w:rFonts w:asciiTheme="minorEastAsia" w:hAnsiTheme="minorEastAsia" w:cs="FZSSJW--GB1-0"/>
          <w:kern w:val="0"/>
          <w:sz w:val="24"/>
          <w:szCs w:val="24"/>
        </w:rPr>
        <w:t>pooled)</w:t>
      </w:r>
    </w:p>
    <w:p w:rsidR="00BB12DB" w:rsidRDefault="00872984" w:rsidP="0000596A">
      <w:pPr>
        <w:autoSpaceDE w:val="0"/>
        <w:autoSpaceDN w:val="0"/>
        <w:adjustRightInd w:val="0"/>
        <w:ind w:firstLineChars="200" w:firstLine="480"/>
        <w:jc w:val="left"/>
        <w:rPr>
          <w:rFonts w:asciiTheme="minorEastAsia" w:hAnsiTheme="minorEastAsia" w:cs="FZSSJW--GB1-0"/>
          <w:kern w:val="0"/>
          <w:sz w:val="24"/>
          <w:szCs w:val="24"/>
        </w:rPr>
      </w:pPr>
      <w:r>
        <w:rPr>
          <w:rFonts w:asciiTheme="minorEastAsia" w:hAnsiTheme="minorEastAsia" w:cs="FZSSJW--GB1-0" w:hint="eastAsia"/>
          <w:kern w:val="0"/>
          <w:sz w:val="24"/>
          <w:szCs w:val="24"/>
        </w:rPr>
        <w:t>该函数将整合后的统计结果进行综合分析，得到最终的评价指标。这些评价指标具有代表意义的为:</w:t>
      </w:r>
      <w:r w:rsidR="0000596A" w:rsidRPr="0000596A">
        <w:rPr>
          <w:rFonts w:asciiTheme="minorEastAsia" w:hAnsiTheme="minorEastAsia" w:cs="FZSSJW--GB1-0" w:hint="eastAsia"/>
          <w:kern w:val="0"/>
          <w:sz w:val="24"/>
          <w:szCs w:val="24"/>
        </w:rPr>
        <w:t xml:space="preserve"> </w:t>
      </w:r>
      <w:r w:rsidR="0000596A">
        <w:rPr>
          <w:rFonts w:asciiTheme="minorEastAsia" w:hAnsiTheme="minorEastAsia" w:cs="FZSSJW--GB1-0" w:hint="eastAsia"/>
          <w:kern w:val="0"/>
          <w:sz w:val="24"/>
          <w:szCs w:val="24"/>
        </w:rPr>
        <w:t>Pr</w:t>
      </w:r>
      <w:r w:rsidR="0000596A">
        <w:rPr>
          <w:rFonts w:asciiTheme="minorEastAsia" w:hAnsiTheme="minorEastAsia" w:cs="FZSSJW--GB1-0" w:hint="eastAsia"/>
          <w:kern w:val="0"/>
          <w:sz w:val="24"/>
          <w:szCs w:val="24"/>
        </w:rPr>
        <w:t>与</w:t>
      </w:r>
      <w:proofErr w:type="spellStart"/>
      <w:r w:rsidR="0000596A">
        <w:rPr>
          <w:rFonts w:asciiTheme="minorEastAsia" w:hAnsiTheme="minorEastAsia" w:cs="FZSSJW--GB1-0" w:hint="eastAsia"/>
          <w:kern w:val="0"/>
          <w:sz w:val="24"/>
          <w:szCs w:val="24"/>
        </w:rPr>
        <w:t>fmi</w:t>
      </w:r>
      <w:proofErr w:type="spellEnd"/>
      <w:r w:rsidR="0000596A">
        <w:rPr>
          <w:rFonts w:asciiTheme="minorEastAsia" w:hAnsiTheme="minorEastAsia" w:cs="FZSSJW--GB1-0" w:hint="eastAsia"/>
          <w:kern w:val="0"/>
          <w:sz w:val="24"/>
          <w:szCs w:val="24"/>
        </w:rPr>
        <w:t>。</w:t>
      </w:r>
      <w:r w:rsidR="00BB12DB">
        <w:rPr>
          <w:rFonts w:asciiTheme="minorEastAsia" w:hAnsiTheme="minorEastAsia" w:cs="FZSSJW--GB1-0" w:hint="eastAsia"/>
          <w:kern w:val="0"/>
          <w:sz w:val="24"/>
          <w:szCs w:val="24"/>
        </w:rPr>
        <w:t>查看回归</w:t>
      </w:r>
      <w:r w:rsidR="005E5760">
        <w:rPr>
          <w:rFonts w:asciiTheme="minorEastAsia" w:hAnsiTheme="minorEastAsia" w:cs="FZSSJW--GB1-0" w:hint="eastAsia"/>
          <w:kern w:val="0"/>
          <w:sz w:val="24"/>
          <w:szCs w:val="24"/>
        </w:rPr>
        <w:t>模型</w:t>
      </w:r>
      <w:r w:rsidR="00BB12DB">
        <w:rPr>
          <w:rFonts w:asciiTheme="minorEastAsia" w:hAnsiTheme="minorEastAsia" w:cs="FZSSJW--GB1-0" w:hint="eastAsia"/>
          <w:kern w:val="0"/>
          <w:sz w:val="24"/>
          <w:szCs w:val="24"/>
        </w:rPr>
        <w:t>系数t检验是否显著，Pr&lt;0.05即显著，同时查看</w:t>
      </w:r>
      <w:proofErr w:type="spellStart"/>
      <w:r w:rsidR="00BB12DB">
        <w:rPr>
          <w:rFonts w:asciiTheme="minorEastAsia" w:hAnsiTheme="minorEastAsia" w:cs="FZSSJW--GB1-0" w:hint="eastAsia"/>
          <w:kern w:val="0"/>
          <w:sz w:val="24"/>
          <w:szCs w:val="24"/>
        </w:rPr>
        <w:t>fmi</w:t>
      </w:r>
      <w:proofErr w:type="spellEnd"/>
      <w:r w:rsidR="00BB12DB">
        <w:rPr>
          <w:rFonts w:asciiTheme="minorEastAsia" w:hAnsiTheme="minorEastAsia" w:cs="FZSSJW--GB1-0" w:hint="eastAsia"/>
          <w:kern w:val="0"/>
          <w:sz w:val="24"/>
          <w:szCs w:val="24"/>
        </w:rPr>
        <w:t>,</w:t>
      </w:r>
      <w:r w:rsidR="005E5760">
        <w:rPr>
          <w:rFonts w:asciiTheme="minorEastAsia" w:hAnsiTheme="minorEastAsia" w:cs="FZSSJW--GB1-0" w:hint="eastAsia"/>
          <w:kern w:val="0"/>
          <w:sz w:val="24"/>
          <w:szCs w:val="24"/>
        </w:rPr>
        <w:t>该值越小越好</w:t>
      </w:r>
      <w:r w:rsidR="00B719BF">
        <w:rPr>
          <w:rFonts w:asciiTheme="minorEastAsia" w:hAnsiTheme="minorEastAsia" w:cs="FZSSJW--GB1-0" w:hint="eastAsia"/>
          <w:kern w:val="0"/>
          <w:sz w:val="24"/>
          <w:szCs w:val="24"/>
        </w:rPr>
        <w:t>。</w:t>
      </w:r>
      <w:r w:rsidR="005E5760">
        <w:rPr>
          <w:rFonts w:asciiTheme="minorEastAsia" w:hAnsiTheme="minorEastAsia" w:cs="FZSSJW--GB1-0" w:hint="eastAsia"/>
          <w:kern w:val="0"/>
          <w:sz w:val="24"/>
          <w:szCs w:val="24"/>
        </w:rPr>
        <w:t>图6是最终评价指标值。</w:t>
      </w:r>
      <w:r>
        <w:rPr>
          <w:rFonts w:asciiTheme="minorEastAsia" w:hAnsiTheme="minorEastAsia" w:cs="FZSSJW--GB1-0" w:hint="eastAsia"/>
          <w:kern w:val="0"/>
          <w:sz w:val="24"/>
          <w:szCs w:val="24"/>
        </w:rPr>
        <w:t>从图中可见，本</w:t>
      </w:r>
      <w:r w:rsidR="0000596A">
        <w:rPr>
          <w:rFonts w:asciiTheme="minorEastAsia" w:hAnsiTheme="minorEastAsia" w:cs="FZSSJW--GB1-0" w:hint="eastAsia"/>
          <w:kern w:val="0"/>
          <w:sz w:val="24"/>
          <w:szCs w:val="24"/>
        </w:rPr>
        <w:t>例</w:t>
      </w:r>
      <w:r>
        <w:rPr>
          <w:rFonts w:asciiTheme="minorEastAsia" w:hAnsiTheme="minorEastAsia" w:cs="FZSSJW--GB1-0" w:hint="eastAsia"/>
          <w:kern w:val="0"/>
          <w:sz w:val="24"/>
          <w:szCs w:val="24"/>
        </w:rPr>
        <w:t>中，Pr为</w:t>
      </w:r>
      <w:r w:rsidR="0000596A">
        <w:rPr>
          <w:rFonts w:asciiTheme="minorEastAsia" w:hAnsiTheme="minorEastAsia" w:cs="FZSSJW--GB1-0" w:hint="eastAsia"/>
          <w:kern w:val="0"/>
          <w:sz w:val="24"/>
          <w:szCs w:val="24"/>
        </w:rPr>
        <w:t>0，</w:t>
      </w:r>
      <w:proofErr w:type="spellStart"/>
      <w:r>
        <w:rPr>
          <w:rFonts w:asciiTheme="minorEastAsia" w:hAnsiTheme="minorEastAsia" w:cs="FZSSJW--GB1-0" w:hint="eastAsia"/>
          <w:kern w:val="0"/>
          <w:sz w:val="24"/>
          <w:szCs w:val="24"/>
        </w:rPr>
        <w:t>fmi</w:t>
      </w:r>
      <w:proofErr w:type="spellEnd"/>
      <w:r>
        <w:rPr>
          <w:rFonts w:asciiTheme="minorEastAsia" w:hAnsiTheme="minorEastAsia" w:cs="FZSSJW--GB1-0" w:hint="eastAsia"/>
          <w:kern w:val="0"/>
          <w:sz w:val="24"/>
          <w:szCs w:val="24"/>
        </w:rPr>
        <w:t>为</w:t>
      </w:r>
      <w:r w:rsidR="0000596A">
        <w:rPr>
          <w:rFonts w:asciiTheme="minorEastAsia" w:hAnsiTheme="minorEastAsia" w:cs="FZSSJW--GB1-0" w:hint="eastAsia"/>
          <w:kern w:val="0"/>
          <w:sz w:val="24"/>
          <w:szCs w:val="24"/>
        </w:rPr>
        <w:t>,9.978052e-05。</w:t>
      </w:r>
    </w:p>
    <w:p w:rsidR="00287AE5" w:rsidRDefault="00287AE5" w:rsidP="00287AE5">
      <w:pPr>
        <w:autoSpaceDE w:val="0"/>
        <w:autoSpaceDN w:val="0"/>
        <w:adjustRightInd w:val="0"/>
        <w:jc w:val="left"/>
        <w:rPr>
          <w:rFonts w:asciiTheme="minorEastAsia" w:hAnsiTheme="minorEastAsia" w:cs="FZSSJW--GB1-0"/>
          <w:kern w:val="0"/>
          <w:sz w:val="24"/>
          <w:szCs w:val="24"/>
        </w:rPr>
      </w:pPr>
      <w:r>
        <w:rPr>
          <w:rFonts w:asciiTheme="minorEastAsia" w:hAnsiTheme="minorEastAsia" w:cs="FZSSJW--GB1-0"/>
          <w:noProof/>
          <w:kern w:val="0"/>
          <w:sz w:val="24"/>
          <w:szCs w:val="24"/>
        </w:rPr>
        <w:drawing>
          <wp:inline distT="0" distB="0" distL="0" distR="0">
            <wp:extent cx="5273040" cy="266700"/>
            <wp:effectExtent l="1905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273040" cy="266700"/>
                    </a:xfrm>
                    <a:prstGeom prst="rect">
                      <a:avLst/>
                    </a:prstGeom>
                    <a:noFill/>
                    <a:ln w="9525">
                      <a:noFill/>
                      <a:miter lim="800000"/>
                      <a:headEnd/>
                      <a:tailEnd/>
                    </a:ln>
                  </pic:spPr>
                </pic:pic>
              </a:graphicData>
            </a:graphic>
          </wp:inline>
        </w:drawing>
      </w:r>
    </w:p>
    <w:p w:rsidR="005E5760" w:rsidRPr="005E5760" w:rsidRDefault="005E5760" w:rsidP="005E5760">
      <w:pPr>
        <w:jc w:val="center"/>
      </w:pPr>
      <w:r>
        <w:rPr>
          <w:rFonts w:hint="eastAsia"/>
        </w:rPr>
        <w:t>图</w:t>
      </w:r>
      <w:r>
        <w:rPr>
          <w:rFonts w:hint="eastAsia"/>
        </w:rPr>
        <w:t xml:space="preserve">6 </w:t>
      </w:r>
      <w:r w:rsidRPr="00287AE5">
        <w:rPr>
          <w:rFonts w:asciiTheme="minorEastAsia" w:hAnsiTheme="minorEastAsia" w:cs="FZSSJW--GB1-0"/>
          <w:kern w:val="0"/>
          <w:sz w:val="24"/>
          <w:szCs w:val="24"/>
        </w:rPr>
        <w:t>summary</w:t>
      </w:r>
      <w:r w:rsidRPr="001466E4">
        <w:rPr>
          <w:rFonts w:hint="eastAsia"/>
        </w:rPr>
        <w:t>（）</w:t>
      </w:r>
      <w:r>
        <w:rPr>
          <w:rFonts w:hint="eastAsia"/>
        </w:rPr>
        <w:t>函数</w:t>
      </w:r>
      <w:r w:rsidRPr="001466E4">
        <w:rPr>
          <w:rFonts w:hint="eastAsia"/>
        </w:rPr>
        <w:t>结果</w:t>
      </w:r>
    </w:p>
    <w:p w:rsidR="00F67632" w:rsidRPr="005E5760" w:rsidRDefault="00F67632" w:rsidP="00287AE5">
      <w:pPr>
        <w:autoSpaceDE w:val="0"/>
        <w:autoSpaceDN w:val="0"/>
        <w:adjustRightInd w:val="0"/>
        <w:jc w:val="left"/>
        <w:rPr>
          <w:rFonts w:asciiTheme="minorEastAsia" w:hAnsiTheme="minorEastAsia" w:cs="FZSSJW--GB1-0"/>
          <w:kern w:val="0"/>
          <w:sz w:val="24"/>
          <w:szCs w:val="24"/>
        </w:rPr>
      </w:pPr>
    </w:p>
    <w:p w:rsidR="00F67632" w:rsidRPr="001E27F5" w:rsidRDefault="00F67632" w:rsidP="00287AE5">
      <w:pPr>
        <w:autoSpaceDE w:val="0"/>
        <w:autoSpaceDN w:val="0"/>
        <w:adjustRightInd w:val="0"/>
        <w:jc w:val="left"/>
        <w:rPr>
          <w:rFonts w:asciiTheme="minorEastAsia" w:hAnsiTheme="minorEastAsia" w:cs="FZSSJW--GB1-0"/>
          <w:kern w:val="0"/>
          <w:sz w:val="24"/>
          <w:szCs w:val="24"/>
        </w:rPr>
      </w:pPr>
    </w:p>
    <w:sectPr w:rsidR="00F67632" w:rsidRPr="001E27F5" w:rsidSect="0064670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4A31" w:rsidRDefault="00C74A31" w:rsidP="009766A5">
      <w:r>
        <w:separator/>
      </w:r>
    </w:p>
  </w:endnote>
  <w:endnote w:type="continuationSeparator" w:id="0">
    <w:p w:rsidR="00C74A31" w:rsidRDefault="00C74A31" w:rsidP="009766A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FZKTJW--GB1-0">
    <w:altName w:val="方正兰亭超细黑简体"/>
    <w:panose1 w:val="00000000000000000000"/>
    <w:charset w:val="86"/>
    <w:family w:val="auto"/>
    <w:notTrueType/>
    <w:pitch w:val="default"/>
    <w:sig w:usb0="00000001" w:usb1="080E0000" w:usb2="00000010" w:usb3="00000000" w:csb0="00040000" w:csb1="00000000"/>
  </w:font>
  <w:font w:name="FZSSJW--GB1-0">
    <w:altName w:val="方正兰亭超细黑简体"/>
    <w:panose1 w:val="00000000000000000000"/>
    <w:charset w:val="86"/>
    <w:family w:val="auto"/>
    <w:notTrueType/>
    <w:pitch w:val="default"/>
    <w:sig w:usb0="00000001" w:usb1="080E0000" w:usb2="00000010" w:usb3="00000000" w:csb0="0004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4A31" w:rsidRDefault="00C74A31" w:rsidP="009766A5">
      <w:r>
        <w:separator/>
      </w:r>
    </w:p>
  </w:footnote>
  <w:footnote w:type="continuationSeparator" w:id="0">
    <w:p w:rsidR="00C74A31" w:rsidRDefault="00C74A31" w:rsidP="009766A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523053"/>
    <w:multiLevelType w:val="hybridMultilevel"/>
    <w:tmpl w:val="B43CDD76"/>
    <w:lvl w:ilvl="0" w:tplc="D0606D90">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A4C4BE2"/>
    <w:multiLevelType w:val="hybridMultilevel"/>
    <w:tmpl w:val="3376B83A"/>
    <w:lvl w:ilvl="0" w:tplc="7438FF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A1A0F"/>
    <w:rsid w:val="0000596A"/>
    <w:rsid w:val="001466E4"/>
    <w:rsid w:val="001D4A1A"/>
    <w:rsid w:val="001E27F5"/>
    <w:rsid w:val="001F1666"/>
    <w:rsid w:val="00287AE5"/>
    <w:rsid w:val="002A1B23"/>
    <w:rsid w:val="00314646"/>
    <w:rsid w:val="00370031"/>
    <w:rsid w:val="003D6499"/>
    <w:rsid w:val="004D3097"/>
    <w:rsid w:val="005B48D0"/>
    <w:rsid w:val="005D3498"/>
    <w:rsid w:val="005E5760"/>
    <w:rsid w:val="0064670F"/>
    <w:rsid w:val="007B1254"/>
    <w:rsid w:val="008171EA"/>
    <w:rsid w:val="008174D7"/>
    <w:rsid w:val="00872984"/>
    <w:rsid w:val="008956B3"/>
    <w:rsid w:val="008E5F01"/>
    <w:rsid w:val="00926F21"/>
    <w:rsid w:val="009766A5"/>
    <w:rsid w:val="00AF1DE0"/>
    <w:rsid w:val="00AF2C2F"/>
    <w:rsid w:val="00B719BF"/>
    <w:rsid w:val="00BB12DB"/>
    <w:rsid w:val="00BE13A1"/>
    <w:rsid w:val="00C056D3"/>
    <w:rsid w:val="00C45685"/>
    <w:rsid w:val="00C74A31"/>
    <w:rsid w:val="00C95ACE"/>
    <w:rsid w:val="00D005AB"/>
    <w:rsid w:val="00D138EA"/>
    <w:rsid w:val="00D172D9"/>
    <w:rsid w:val="00D41CA9"/>
    <w:rsid w:val="00DA1A0F"/>
    <w:rsid w:val="00EA127B"/>
    <w:rsid w:val="00EA5752"/>
    <w:rsid w:val="00EF11BB"/>
    <w:rsid w:val="00F11A92"/>
    <w:rsid w:val="00F279CA"/>
    <w:rsid w:val="00F318AB"/>
    <w:rsid w:val="00F50928"/>
    <w:rsid w:val="00F67632"/>
    <w:rsid w:val="00F72B6C"/>
    <w:rsid w:val="00FB119F"/>
    <w:rsid w:val="00FB18D8"/>
    <w:rsid w:val="00FF11DD"/>
    <w:rsid w:val="00FF1D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670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1A0F"/>
    <w:pPr>
      <w:ind w:firstLineChars="200" w:firstLine="420"/>
    </w:pPr>
  </w:style>
  <w:style w:type="character" w:styleId="HTML">
    <w:name w:val="HTML Code"/>
    <w:basedOn w:val="a0"/>
    <w:uiPriority w:val="99"/>
    <w:semiHidden/>
    <w:unhideWhenUsed/>
    <w:rsid w:val="00C95ACE"/>
    <w:rPr>
      <w:rFonts w:ascii="宋体" w:eastAsia="宋体" w:hAnsi="宋体" w:cs="宋体"/>
      <w:sz w:val="24"/>
      <w:szCs w:val="24"/>
    </w:rPr>
  </w:style>
  <w:style w:type="paragraph" w:styleId="a4">
    <w:name w:val="Balloon Text"/>
    <w:basedOn w:val="a"/>
    <w:link w:val="Char"/>
    <w:uiPriority w:val="99"/>
    <w:semiHidden/>
    <w:unhideWhenUsed/>
    <w:rsid w:val="00C95ACE"/>
    <w:rPr>
      <w:sz w:val="18"/>
      <w:szCs w:val="18"/>
    </w:rPr>
  </w:style>
  <w:style w:type="character" w:customStyle="1" w:styleId="Char">
    <w:name w:val="批注框文本 Char"/>
    <w:basedOn w:val="a0"/>
    <w:link w:val="a4"/>
    <w:uiPriority w:val="99"/>
    <w:semiHidden/>
    <w:rsid w:val="00C95ACE"/>
    <w:rPr>
      <w:sz w:val="18"/>
      <w:szCs w:val="18"/>
    </w:rPr>
  </w:style>
  <w:style w:type="paragraph" w:styleId="a5">
    <w:name w:val="header"/>
    <w:basedOn w:val="a"/>
    <w:link w:val="Char0"/>
    <w:uiPriority w:val="99"/>
    <w:semiHidden/>
    <w:unhideWhenUsed/>
    <w:rsid w:val="009766A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9766A5"/>
    <w:rPr>
      <w:sz w:val="18"/>
      <w:szCs w:val="18"/>
    </w:rPr>
  </w:style>
  <w:style w:type="paragraph" w:styleId="a6">
    <w:name w:val="footer"/>
    <w:basedOn w:val="a"/>
    <w:link w:val="Char1"/>
    <w:uiPriority w:val="99"/>
    <w:semiHidden/>
    <w:unhideWhenUsed/>
    <w:rsid w:val="009766A5"/>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9766A5"/>
    <w:rPr>
      <w:sz w:val="18"/>
      <w:szCs w:val="18"/>
    </w:rPr>
  </w:style>
  <w:style w:type="character" w:styleId="a7">
    <w:name w:val="annotation reference"/>
    <w:basedOn w:val="a0"/>
    <w:uiPriority w:val="99"/>
    <w:semiHidden/>
    <w:unhideWhenUsed/>
    <w:rsid w:val="00D138EA"/>
    <w:rPr>
      <w:sz w:val="21"/>
      <w:szCs w:val="21"/>
    </w:rPr>
  </w:style>
  <w:style w:type="paragraph" w:styleId="a8">
    <w:name w:val="annotation text"/>
    <w:basedOn w:val="a"/>
    <w:link w:val="Char2"/>
    <w:uiPriority w:val="99"/>
    <w:semiHidden/>
    <w:unhideWhenUsed/>
    <w:rsid w:val="00D138EA"/>
    <w:pPr>
      <w:jc w:val="left"/>
    </w:pPr>
  </w:style>
  <w:style w:type="character" w:customStyle="1" w:styleId="Char2">
    <w:name w:val="批注文字 Char"/>
    <w:basedOn w:val="a0"/>
    <w:link w:val="a8"/>
    <w:uiPriority w:val="99"/>
    <w:semiHidden/>
    <w:rsid w:val="00D138EA"/>
  </w:style>
  <w:style w:type="paragraph" w:styleId="a9">
    <w:name w:val="annotation subject"/>
    <w:basedOn w:val="a8"/>
    <w:next w:val="a8"/>
    <w:link w:val="Char3"/>
    <w:uiPriority w:val="99"/>
    <w:semiHidden/>
    <w:unhideWhenUsed/>
    <w:rsid w:val="00D138EA"/>
    <w:rPr>
      <w:b/>
      <w:bCs/>
    </w:rPr>
  </w:style>
  <w:style w:type="character" w:customStyle="1" w:styleId="Char3">
    <w:name w:val="批注主题 Char"/>
    <w:basedOn w:val="Char2"/>
    <w:link w:val="a9"/>
    <w:uiPriority w:val="99"/>
    <w:semiHidden/>
    <w:rsid w:val="00D138EA"/>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54F339-E5CE-431A-B11D-B42E4B224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1527</TotalTime>
  <Pages>4</Pages>
  <Words>205</Words>
  <Characters>1170</Characters>
  <Application>Microsoft Office Word</Application>
  <DocSecurity>0</DocSecurity>
  <Lines>9</Lines>
  <Paragraphs>2</Paragraphs>
  <ScaleCrop>false</ScaleCrop>
  <Company/>
  <LinksUpToDate>false</LinksUpToDate>
  <CharactersWithSpaces>1373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zg</dc:creator>
  <cp:keywords/>
  <dc:description/>
  <cp:lastModifiedBy>zg</cp:lastModifiedBy>
  <cp:revision>18</cp:revision>
  <dcterms:created xsi:type="dcterms:W3CDTF">2017-12-18T08:21:00Z</dcterms:created>
  <dcterms:modified xsi:type="dcterms:W3CDTF">2017-12-20T07:26:00Z</dcterms:modified>
</cp:coreProperties>
</file>